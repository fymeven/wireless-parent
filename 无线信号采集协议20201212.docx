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349" w:firstLineChars="450"/>
        <w:rPr>
          <w:rFonts w:eastAsia="黑体"/>
          <w:b/>
          <w:sz w:val="52"/>
          <w:szCs w:val="52"/>
        </w:rPr>
      </w:pPr>
      <w:r>
        <w:rPr>
          <w:rFonts w:hint="eastAsia" w:eastAsia="黑体"/>
          <w:b/>
          <w:sz w:val="52"/>
          <w:szCs w:val="52"/>
        </w:rPr>
        <w:t>无线信号采集协议</w:t>
      </w:r>
    </w:p>
    <w:p>
      <w:pPr>
        <w:rPr>
          <w:rFonts w:eastAsia="黑体"/>
          <w:sz w:val="32"/>
        </w:rPr>
      </w:pPr>
    </w:p>
    <w:p>
      <w:pPr>
        <w:pStyle w:val="13"/>
        <w:jc w:val="center"/>
        <w:rPr>
          <w:rFonts w:ascii="黑体"/>
          <w:spacing w:val="60"/>
          <w:sz w:val="28"/>
        </w:rPr>
      </w:pPr>
      <w:r>
        <w:rPr>
          <w:rFonts w:hint="eastAsia" w:ascii="黑体"/>
          <w:spacing w:val="60"/>
          <w:sz w:val="28"/>
        </w:rPr>
        <w:t>Wireless Collect Protocol</w:t>
      </w:r>
    </w:p>
    <w:p>
      <w:pPr>
        <w:rPr>
          <w:rFonts w:eastAsia="黑体"/>
          <w:sz w:val="32"/>
        </w:rPr>
      </w:pPr>
    </w:p>
    <w:p>
      <w:pPr>
        <w:rPr>
          <w:rFonts w:eastAsia="黑体"/>
          <w:sz w:val="32"/>
        </w:rPr>
      </w:pPr>
    </w:p>
    <w:p>
      <w:pPr>
        <w:rPr>
          <w:rFonts w:eastAsia="黑体"/>
          <w:sz w:val="32"/>
        </w:rPr>
      </w:pPr>
    </w:p>
    <w:p>
      <w:pPr>
        <w:rPr>
          <w:rFonts w:eastAsia="黑体"/>
          <w:sz w:val="32"/>
        </w:rPr>
      </w:pPr>
    </w:p>
    <w:p>
      <w:pPr>
        <w:pStyle w:val="13"/>
        <w:rPr>
          <w:spacing w:val="60"/>
          <w:sz w:val="24"/>
        </w:rPr>
      </w:pPr>
    </w:p>
    <w:p>
      <w:pPr>
        <w:pStyle w:val="13"/>
        <w:rPr>
          <w:spacing w:val="60"/>
          <w:sz w:val="24"/>
        </w:rPr>
      </w:pPr>
    </w:p>
    <w:p>
      <w:pPr>
        <w:pStyle w:val="13"/>
        <w:rPr>
          <w:spacing w:val="60"/>
          <w:sz w:val="24"/>
        </w:rPr>
      </w:pPr>
    </w:p>
    <w:p>
      <w:pPr>
        <w:pStyle w:val="13"/>
        <w:ind w:firstLine="3068" w:firstLineChars="850"/>
        <w:rPr>
          <w:rFonts w:ascii="黑体"/>
          <w:spacing w:val="40"/>
          <w:sz w:val="24"/>
        </w:rPr>
      </w:pPr>
      <w:r>
        <w:rPr>
          <w:rFonts w:hint="eastAsia"/>
          <w:spacing w:val="60"/>
          <w:sz w:val="24"/>
        </w:rPr>
        <w:t>版本号：</w:t>
      </w:r>
      <w:r>
        <w:rPr>
          <w:rFonts w:hint="eastAsia" w:ascii="黑体"/>
          <w:spacing w:val="40"/>
          <w:sz w:val="24"/>
        </w:rPr>
        <w:t>1.0.0.</w:t>
      </w:r>
      <w:r>
        <w:rPr>
          <w:rFonts w:ascii="黑体"/>
          <w:spacing w:val="40"/>
          <w:sz w:val="24"/>
        </w:rPr>
        <w:t>2</w:t>
      </w:r>
    </w:p>
    <w:p>
      <w:pPr>
        <w:pStyle w:val="13"/>
        <w:rPr>
          <w:rFonts w:ascii="黑体"/>
          <w:spacing w:val="40"/>
          <w:sz w:val="24"/>
        </w:rPr>
      </w:pPr>
    </w:p>
    <w:p>
      <w:pPr>
        <w:pStyle w:val="13"/>
        <w:rPr>
          <w:rFonts w:ascii="黑体"/>
          <w:spacing w:val="40"/>
          <w:sz w:val="24"/>
        </w:rPr>
      </w:pPr>
    </w:p>
    <w:p>
      <w:pPr>
        <w:pStyle w:val="13"/>
        <w:rPr>
          <w:rFonts w:ascii="黑体"/>
          <w:spacing w:val="40"/>
          <w:sz w:val="24"/>
        </w:rPr>
      </w:pPr>
    </w:p>
    <w:p>
      <w:pPr>
        <w:pStyle w:val="13"/>
        <w:rPr>
          <w:rFonts w:ascii="黑体"/>
          <w:spacing w:val="40"/>
          <w:sz w:val="24"/>
        </w:rPr>
      </w:pPr>
    </w:p>
    <w:p>
      <w:pPr>
        <w:pStyle w:val="13"/>
        <w:rPr>
          <w:rFonts w:ascii="黑体"/>
          <w:spacing w:val="40"/>
          <w:sz w:val="24"/>
        </w:rPr>
      </w:pPr>
    </w:p>
    <w:p>
      <w:pPr>
        <w:pStyle w:val="13"/>
        <w:rPr>
          <w:rFonts w:ascii="黑体"/>
          <w:spacing w:val="40"/>
          <w:sz w:val="24"/>
        </w:rPr>
      </w:pPr>
    </w:p>
    <w:p>
      <w:pPr>
        <w:pStyle w:val="13"/>
        <w:rPr>
          <w:rFonts w:ascii="黑体"/>
          <w:spacing w:val="40"/>
          <w:sz w:val="24"/>
        </w:rPr>
      </w:pPr>
    </w:p>
    <w:p>
      <w:pPr>
        <w:pStyle w:val="13"/>
        <w:rPr>
          <w:rFonts w:ascii="黑体"/>
          <w:spacing w:val="40"/>
          <w:sz w:val="24"/>
        </w:rPr>
      </w:pPr>
    </w:p>
    <w:p>
      <w:pPr>
        <w:pStyle w:val="13"/>
        <w:rPr>
          <w:rFonts w:ascii="黑体"/>
          <w:spacing w:val="40"/>
          <w:sz w:val="24"/>
        </w:rPr>
      </w:pPr>
    </w:p>
    <w:p>
      <w:pPr>
        <w:pStyle w:val="13"/>
        <w:rPr>
          <w:rFonts w:ascii="黑体"/>
          <w:spacing w:val="40"/>
          <w:sz w:val="24"/>
        </w:rPr>
      </w:pPr>
    </w:p>
    <w:p>
      <w:pPr>
        <w:pStyle w:val="13"/>
        <w:rPr>
          <w:rFonts w:ascii="黑体"/>
          <w:spacing w:val="40"/>
          <w:sz w:val="24"/>
        </w:rPr>
      </w:pPr>
    </w:p>
    <w:p>
      <w:pPr>
        <w:pStyle w:val="13"/>
        <w:rPr>
          <w:rFonts w:ascii="黑体"/>
          <w:spacing w:val="40"/>
          <w:sz w:val="24"/>
        </w:rPr>
      </w:pPr>
    </w:p>
    <w:p>
      <w:pPr>
        <w:pStyle w:val="13"/>
        <w:rPr>
          <w:rFonts w:ascii="黑体"/>
          <w:spacing w:val="40"/>
          <w:sz w:val="24"/>
        </w:rPr>
      </w:pPr>
    </w:p>
    <w:p>
      <w:pPr>
        <w:pStyle w:val="13"/>
        <w:rPr>
          <w:rFonts w:ascii="黑体"/>
          <w:spacing w:val="40"/>
          <w:sz w:val="24"/>
        </w:rPr>
      </w:pPr>
    </w:p>
    <w:p>
      <w:pPr>
        <w:pStyle w:val="13"/>
        <w:rPr>
          <w:rFonts w:ascii="黑体"/>
          <w:spacing w:val="40"/>
          <w:sz w:val="24"/>
        </w:rPr>
      </w:pPr>
    </w:p>
    <w:p>
      <w:pPr>
        <w:pStyle w:val="13"/>
        <w:rPr>
          <w:rFonts w:ascii="黑体"/>
          <w:spacing w:val="40"/>
          <w:sz w:val="24"/>
        </w:rPr>
      </w:pPr>
    </w:p>
    <w:p>
      <w:pPr>
        <w:pStyle w:val="13"/>
        <w:rPr>
          <w:rFonts w:ascii="黑体"/>
          <w:spacing w:val="40"/>
          <w:sz w:val="24"/>
        </w:rPr>
      </w:pPr>
    </w:p>
    <w:p>
      <w:pPr>
        <w:pStyle w:val="13"/>
        <w:rPr>
          <w:rFonts w:ascii="黑体"/>
          <w:spacing w:val="40"/>
          <w:sz w:val="24"/>
        </w:rPr>
      </w:pPr>
    </w:p>
    <w:p>
      <w:pPr>
        <w:pStyle w:val="13"/>
        <w:rPr>
          <w:rFonts w:ascii="黑体"/>
          <w:spacing w:val="40"/>
          <w:sz w:val="24"/>
        </w:rPr>
      </w:pPr>
    </w:p>
    <w:p>
      <w:pPr>
        <w:pStyle w:val="13"/>
        <w:rPr>
          <w:rFonts w:ascii="黑体"/>
          <w:spacing w:val="40"/>
          <w:sz w:val="24"/>
        </w:rPr>
      </w:pPr>
    </w:p>
    <w:p>
      <w:pPr>
        <w:pStyle w:val="13"/>
        <w:rPr>
          <w:rFonts w:ascii="黑体"/>
          <w:spacing w:val="40"/>
          <w:sz w:val="24"/>
        </w:rPr>
      </w:pPr>
    </w:p>
    <w:p>
      <w:pPr>
        <w:pStyle w:val="13"/>
        <w:rPr>
          <w:rFonts w:ascii="黑体"/>
          <w:spacing w:val="40"/>
          <w:sz w:val="24"/>
        </w:rPr>
      </w:pPr>
    </w:p>
    <w:p>
      <w:pPr>
        <w:pStyle w:val="13"/>
        <w:rPr>
          <w:rFonts w:ascii="黑体"/>
          <w:spacing w:val="40"/>
          <w:sz w:val="24"/>
        </w:rPr>
      </w:pPr>
    </w:p>
    <w:p>
      <w:pPr>
        <w:pStyle w:val="13"/>
        <w:rPr>
          <w:rFonts w:ascii="黑体"/>
          <w:spacing w:val="40"/>
          <w:sz w:val="24"/>
        </w:rPr>
      </w:pPr>
    </w:p>
    <w:p>
      <w:pPr>
        <w:pStyle w:val="13"/>
        <w:rPr>
          <w:rFonts w:ascii="黑体"/>
          <w:spacing w:val="40"/>
          <w:sz w:val="24"/>
        </w:rPr>
      </w:pPr>
    </w:p>
    <w:tbl>
      <w:tblPr>
        <w:tblStyle w:val="16"/>
        <w:tblpPr w:leftFromText="180" w:rightFromText="180" w:vertAnchor="text" w:horzAnchor="margin" w:tblpY="19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20"/>
        <w:gridCol w:w="3221"/>
        <w:gridCol w:w="32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20" w:type="dxa"/>
          </w:tcPr>
          <w:p>
            <w:pPr>
              <w:pStyle w:val="13"/>
              <w:jc w:val="center"/>
              <w:rPr>
                <w:rFonts w:ascii="黑体"/>
                <w:spacing w:val="40"/>
                <w:sz w:val="24"/>
              </w:rPr>
            </w:pPr>
            <w:r>
              <w:rPr>
                <w:rFonts w:hint="eastAsia" w:ascii="黑体"/>
                <w:spacing w:val="40"/>
                <w:sz w:val="24"/>
              </w:rPr>
              <w:t>修改说明</w:t>
            </w:r>
          </w:p>
        </w:tc>
        <w:tc>
          <w:tcPr>
            <w:tcW w:w="3221" w:type="dxa"/>
          </w:tcPr>
          <w:p>
            <w:pPr>
              <w:pStyle w:val="13"/>
              <w:jc w:val="center"/>
              <w:rPr>
                <w:rFonts w:ascii="黑体"/>
                <w:spacing w:val="40"/>
                <w:sz w:val="24"/>
              </w:rPr>
            </w:pPr>
            <w:r>
              <w:rPr>
                <w:rFonts w:hint="eastAsia" w:ascii="黑体"/>
                <w:spacing w:val="40"/>
                <w:sz w:val="24"/>
              </w:rPr>
              <w:t>作者</w:t>
            </w:r>
          </w:p>
        </w:tc>
        <w:tc>
          <w:tcPr>
            <w:tcW w:w="3221" w:type="dxa"/>
          </w:tcPr>
          <w:p>
            <w:pPr>
              <w:pStyle w:val="13"/>
              <w:jc w:val="center"/>
              <w:rPr>
                <w:rFonts w:ascii="黑体"/>
                <w:spacing w:val="40"/>
                <w:sz w:val="24"/>
              </w:rPr>
            </w:pPr>
            <w:r>
              <w:rPr>
                <w:rFonts w:hint="eastAsia" w:ascii="黑体"/>
                <w:spacing w:val="40"/>
                <w:sz w:val="24"/>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0" w:type="dxa"/>
          </w:tcPr>
          <w:p>
            <w:pPr>
              <w:jc w:val="center"/>
              <w:rPr>
                <w:rFonts w:asciiTheme="minorEastAsia" w:hAnsiTheme="minorEastAsia" w:eastAsiaTheme="minorEastAsia"/>
              </w:rPr>
            </w:pPr>
            <w:r>
              <w:rPr>
                <w:rFonts w:hint="eastAsia" w:asciiTheme="minorEastAsia" w:hAnsiTheme="minorEastAsia" w:eastAsiaTheme="minorEastAsia"/>
              </w:rPr>
              <w:t>创建</w:t>
            </w:r>
          </w:p>
        </w:tc>
        <w:tc>
          <w:tcPr>
            <w:tcW w:w="3221" w:type="dxa"/>
          </w:tcPr>
          <w:p>
            <w:pPr>
              <w:jc w:val="center"/>
              <w:rPr>
                <w:rFonts w:asciiTheme="minorEastAsia" w:hAnsiTheme="minorEastAsia" w:eastAsiaTheme="minorEastAsia"/>
              </w:rPr>
            </w:pPr>
            <w:r>
              <w:rPr>
                <w:rFonts w:hint="eastAsia" w:asciiTheme="minorEastAsia" w:hAnsiTheme="minorEastAsia" w:eastAsiaTheme="minorEastAsia"/>
              </w:rPr>
              <w:t>赵翔</w:t>
            </w:r>
          </w:p>
        </w:tc>
        <w:tc>
          <w:tcPr>
            <w:tcW w:w="3221" w:type="dxa"/>
          </w:tcPr>
          <w:p>
            <w:pPr>
              <w:jc w:val="center"/>
              <w:rPr>
                <w:rFonts w:asciiTheme="minorEastAsia" w:hAnsiTheme="minorEastAsia" w:eastAsiaTheme="minorEastAsia"/>
              </w:rPr>
            </w:pPr>
            <w:r>
              <w:rPr>
                <w:rFonts w:hint="eastAsia" w:asciiTheme="minorEastAsia" w:hAnsiTheme="minorEastAsia" w:eastAsiaTheme="minorEastAsia"/>
              </w:rPr>
              <w:t>2</w:t>
            </w:r>
            <w:r>
              <w:rPr>
                <w:rFonts w:asciiTheme="minorEastAsia" w:hAnsiTheme="minorEastAsia" w:eastAsiaTheme="minorEastAsia"/>
              </w:rPr>
              <w:t>020/11/13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0" w:type="dxa"/>
          </w:tcPr>
          <w:p>
            <w:pPr>
              <w:jc w:val="center"/>
              <w:rPr>
                <w:rFonts w:asciiTheme="minorEastAsia" w:hAnsiTheme="minorEastAsia" w:eastAsiaTheme="minorEastAsia"/>
              </w:rPr>
            </w:pPr>
          </w:p>
        </w:tc>
        <w:tc>
          <w:tcPr>
            <w:tcW w:w="3221" w:type="dxa"/>
          </w:tcPr>
          <w:p>
            <w:pPr>
              <w:jc w:val="center"/>
              <w:rPr>
                <w:rFonts w:asciiTheme="minorEastAsia" w:hAnsiTheme="minorEastAsia" w:eastAsiaTheme="minorEastAsia"/>
              </w:rPr>
            </w:pPr>
          </w:p>
        </w:tc>
        <w:tc>
          <w:tcPr>
            <w:tcW w:w="3221" w:type="dxa"/>
          </w:tcPr>
          <w:p>
            <w:pPr>
              <w:jc w:val="center"/>
              <w:rPr>
                <w:rFonts w:asciiTheme="minorEastAsia" w:hAnsiTheme="minorEastAsia" w:eastAsia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0" w:type="dxa"/>
          </w:tcPr>
          <w:p>
            <w:pPr>
              <w:jc w:val="center"/>
              <w:rPr>
                <w:rFonts w:asciiTheme="minorEastAsia" w:hAnsiTheme="minorEastAsia" w:eastAsiaTheme="minorEastAsia"/>
              </w:rPr>
            </w:pPr>
          </w:p>
        </w:tc>
        <w:tc>
          <w:tcPr>
            <w:tcW w:w="3221" w:type="dxa"/>
          </w:tcPr>
          <w:p>
            <w:pPr>
              <w:jc w:val="center"/>
              <w:rPr>
                <w:rFonts w:asciiTheme="minorEastAsia" w:hAnsiTheme="minorEastAsia" w:eastAsiaTheme="minorEastAsia"/>
              </w:rPr>
            </w:pPr>
          </w:p>
        </w:tc>
        <w:tc>
          <w:tcPr>
            <w:tcW w:w="3221" w:type="dxa"/>
          </w:tcPr>
          <w:p>
            <w:pPr>
              <w:jc w:val="center"/>
              <w:rPr>
                <w:rFonts w:asciiTheme="minorEastAsia" w:hAnsiTheme="minorEastAsia" w:eastAsia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0" w:type="dxa"/>
          </w:tcPr>
          <w:p>
            <w:pPr>
              <w:jc w:val="center"/>
              <w:rPr>
                <w:rFonts w:asciiTheme="minorEastAsia" w:hAnsiTheme="minorEastAsia" w:eastAsiaTheme="minorEastAsia"/>
              </w:rPr>
            </w:pPr>
          </w:p>
        </w:tc>
        <w:tc>
          <w:tcPr>
            <w:tcW w:w="3221" w:type="dxa"/>
          </w:tcPr>
          <w:p>
            <w:pPr>
              <w:jc w:val="center"/>
              <w:rPr>
                <w:rFonts w:asciiTheme="minorEastAsia" w:hAnsiTheme="minorEastAsia" w:eastAsiaTheme="minorEastAsia"/>
              </w:rPr>
            </w:pPr>
          </w:p>
        </w:tc>
        <w:tc>
          <w:tcPr>
            <w:tcW w:w="3221" w:type="dxa"/>
          </w:tcPr>
          <w:p>
            <w:pPr>
              <w:jc w:val="center"/>
              <w:rPr>
                <w:rFonts w:asciiTheme="minorEastAsia" w:hAnsiTheme="minorEastAsia" w:eastAsia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0" w:type="dxa"/>
          </w:tcPr>
          <w:p>
            <w:pPr>
              <w:jc w:val="center"/>
              <w:rPr>
                <w:rFonts w:asciiTheme="minorEastAsia" w:hAnsiTheme="minorEastAsia" w:eastAsiaTheme="minorEastAsia"/>
              </w:rPr>
            </w:pPr>
          </w:p>
        </w:tc>
        <w:tc>
          <w:tcPr>
            <w:tcW w:w="3221" w:type="dxa"/>
          </w:tcPr>
          <w:p>
            <w:pPr>
              <w:jc w:val="center"/>
              <w:rPr>
                <w:rFonts w:asciiTheme="minorEastAsia" w:hAnsiTheme="minorEastAsia" w:eastAsiaTheme="minorEastAsia"/>
              </w:rPr>
            </w:pPr>
          </w:p>
        </w:tc>
        <w:tc>
          <w:tcPr>
            <w:tcW w:w="3221" w:type="dxa"/>
          </w:tcPr>
          <w:p>
            <w:pPr>
              <w:jc w:val="center"/>
              <w:rPr>
                <w:rFonts w:asciiTheme="minorEastAsia" w:hAnsiTheme="minorEastAsia" w:eastAsia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0" w:type="dxa"/>
          </w:tcPr>
          <w:p>
            <w:pPr>
              <w:jc w:val="center"/>
              <w:rPr>
                <w:rFonts w:asciiTheme="minorEastAsia" w:hAnsiTheme="minorEastAsia" w:eastAsiaTheme="minorEastAsia"/>
              </w:rPr>
            </w:pPr>
          </w:p>
        </w:tc>
        <w:tc>
          <w:tcPr>
            <w:tcW w:w="3221" w:type="dxa"/>
          </w:tcPr>
          <w:p>
            <w:pPr>
              <w:jc w:val="center"/>
              <w:rPr>
                <w:rFonts w:asciiTheme="minorEastAsia" w:hAnsiTheme="minorEastAsia" w:eastAsiaTheme="minorEastAsia"/>
              </w:rPr>
            </w:pPr>
          </w:p>
        </w:tc>
        <w:tc>
          <w:tcPr>
            <w:tcW w:w="3221" w:type="dxa"/>
          </w:tcPr>
          <w:p>
            <w:pPr>
              <w:jc w:val="center"/>
              <w:rPr>
                <w:rFonts w:asciiTheme="minorEastAsia" w:hAnsiTheme="minorEastAsia" w:eastAsia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0" w:type="dxa"/>
          </w:tcPr>
          <w:p>
            <w:pPr>
              <w:jc w:val="center"/>
              <w:rPr>
                <w:rFonts w:asciiTheme="minorEastAsia" w:hAnsiTheme="minorEastAsia" w:eastAsiaTheme="minorEastAsia"/>
              </w:rPr>
            </w:pPr>
          </w:p>
        </w:tc>
        <w:tc>
          <w:tcPr>
            <w:tcW w:w="3221" w:type="dxa"/>
          </w:tcPr>
          <w:p>
            <w:pPr>
              <w:jc w:val="center"/>
              <w:rPr>
                <w:rFonts w:asciiTheme="minorEastAsia" w:hAnsiTheme="minorEastAsia" w:eastAsiaTheme="minorEastAsia"/>
              </w:rPr>
            </w:pPr>
          </w:p>
        </w:tc>
        <w:tc>
          <w:tcPr>
            <w:tcW w:w="3221" w:type="dxa"/>
          </w:tcPr>
          <w:p>
            <w:pPr>
              <w:jc w:val="center"/>
              <w:rPr>
                <w:rFonts w:asciiTheme="minorEastAsia" w:hAnsiTheme="minorEastAsia" w:eastAsia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0" w:type="dxa"/>
          </w:tcPr>
          <w:p>
            <w:pPr>
              <w:jc w:val="center"/>
              <w:rPr>
                <w:rFonts w:asciiTheme="minorEastAsia" w:hAnsiTheme="minorEastAsia" w:eastAsiaTheme="minorEastAsia"/>
              </w:rPr>
            </w:pPr>
          </w:p>
        </w:tc>
        <w:tc>
          <w:tcPr>
            <w:tcW w:w="3221" w:type="dxa"/>
          </w:tcPr>
          <w:p>
            <w:pPr>
              <w:jc w:val="center"/>
              <w:rPr>
                <w:rFonts w:asciiTheme="minorEastAsia" w:hAnsiTheme="minorEastAsia" w:eastAsiaTheme="minorEastAsia"/>
              </w:rPr>
            </w:pPr>
          </w:p>
        </w:tc>
        <w:tc>
          <w:tcPr>
            <w:tcW w:w="3221" w:type="dxa"/>
          </w:tcPr>
          <w:p>
            <w:pPr>
              <w:jc w:val="center"/>
              <w:rPr>
                <w:rFonts w:asciiTheme="minorEastAsia" w:hAnsiTheme="minorEastAsia" w:eastAsia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0" w:type="dxa"/>
          </w:tcPr>
          <w:p>
            <w:pPr>
              <w:jc w:val="center"/>
              <w:rPr>
                <w:rFonts w:asciiTheme="minorEastAsia" w:hAnsiTheme="minorEastAsia" w:eastAsiaTheme="minorEastAsia"/>
              </w:rPr>
            </w:pPr>
          </w:p>
        </w:tc>
        <w:tc>
          <w:tcPr>
            <w:tcW w:w="3221" w:type="dxa"/>
          </w:tcPr>
          <w:p>
            <w:pPr>
              <w:jc w:val="center"/>
              <w:rPr>
                <w:rFonts w:asciiTheme="minorEastAsia" w:hAnsiTheme="minorEastAsia" w:eastAsiaTheme="minorEastAsia"/>
              </w:rPr>
            </w:pPr>
          </w:p>
        </w:tc>
        <w:tc>
          <w:tcPr>
            <w:tcW w:w="3221" w:type="dxa"/>
          </w:tcPr>
          <w:p>
            <w:pPr>
              <w:jc w:val="center"/>
              <w:rPr>
                <w:rFonts w:asciiTheme="minorEastAsia" w:hAnsiTheme="minorEastAsia" w:eastAsiaTheme="minorEastAsia"/>
              </w:rPr>
            </w:pPr>
          </w:p>
        </w:tc>
      </w:tr>
    </w:tbl>
    <w:p>
      <w:pPr>
        <w:pStyle w:val="13"/>
        <w:rPr>
          <w:rFonts w:ascii="黑体"/>
          <w:spacing w:val="40"/>
          <w:sz w:val="24"/>
        </w:rPr>
      </w:pPr>
    </w:p>
    <w:p>
      <w:pPr>
        <w:pStyle w:val="13"/>
        <w:rPr>
          <w:rFonts w:ascii="黑体"/>
          <w:spacing w:val="40"/>
          <w:sz w:val="24"/>
        </w:rPr>
      </w:pPr>
    </w:p>
    <w:p>
      <w:pPr>
        <w:pStyle w:val="13"/>
        <w:rPr>
          <w:rFonts w:ascii="黑体"/>
          <w:spacing w:val="40"/>
          <w:sz w:val="24"/>
        </w:rPr>
      </w:pPr>
    </w:p>
    <w:p>
      <w:pPr>
        <w:pStyle w:val="13"/>
        <w:rPr>
          <w:rFonts w:ascii="黑体"/>
          <w:spacing w:val="40"/>
          <w:sz w:val="24"/>
        </w:rPr>
      </w:pPr>
    </w:p>
    <w:p>
      <w:pPr>
        <w:pStyle w:val="13"/>
        <w:rPr>
          <w:rFonts w:ascii="黑体"/>
          <w:spacing w:val="40"/>
          <w:sz w:val="24"/>
        </w:rPr>
      </w:pPr>
    </w:p>
    <w:p>
      <w:pPr>
        <w:pStyle w:val="13"/>
        <w:rPr>
          <w:rFonts w:ascii="黑体"/>
          <w:spacing w:val="40"/>
          <w:sz w:val="24"/>
        </w:rPr>
      </w:pPr>
    </w:p>
    <w:p>
      <w:pPr>
        <w:pStyle w:val="13"/>
        <w:rPr>
          <w:rFonts w:ascii="黑体"/>
          <w:spacing w:val="40"/>
          <w:sz w:val="24"/>
        </w:rPr>
      </w:pPr>
    </w:p>
    <w:p>
      <w:pPr>
        <w:pStyle w:val="13"/>
        <w:rPr>
          <w:rFonts w:ascii="黑体"/>
          <w:spacing w:val="40"/>
          <w:sz w:val="24"/>
        </w:rPr>
      </w:pPr>
    </w:p>
    <w:p>
      <w:pPr>
        <w:pStyle w:val="13"/>
        <w:rPr>
          <w:rFonts w:ascii="黑体"/>
          <w:spacing w:val="40"/>
          <w:sz w:val="24"/>
        </w:rPr>
      </w:pPr>
    </w:p>
    <w:p>
      <w:pPr>
        <w:pStyle w:val="13"/>
        <w:rPr>
          <w:rFonts w:ascii="黑体"/>
          <w:spacing w:val="40"/>
          <w:sz w:val="24"/>
        </w:rPr>
      </w:pPr>
    </w:p>
    <w:p>
      <w:pPr>
        <w:pStyle w:val="13"/>
        <w:rPr>
          <w:rFonts w:ascii="黑体"/>
          <w:spacing w:val="40"/>
          <w:sz w:val="24"/>
        </w:rPr>
      </w:pPr>
    </w:p>
    <w:p>
      <w:pPr>
        <w:pStyle w:val="13"/>
        <w:rPr>
          <w:rFonts w:ascii="黑体"/>
          <w:spacing w:val="40"/>
          <w:sz w:val="24"/>
        </w:rPr>
      </w:pPr>
    </w:p>
    <w:p>
      <w:pPr>
        <w:pStyle w:val="13"/>
        <w:rPr>
          <w:rFonts w:ascii="黑体"/>
          <w:spacing w:val="40"/>
          <w:sz w:val="24"/>
        </w:rPr>
      </w:pPr>
    </w:p>
    <w:p>
      <w:pPr>
        <w:pStyle w:val="13"/>
        <w:rPr>
          <w:rFonts w:ascii="黑体"/>
          <w:spacing w:val="40"/>
          <w:sz w:val="24"/>
        </w:rPr>
      </w:pPr>
    </w:p>
    <w:p>
      <w:pPr>
        <w:pStyle w:val="13"/>
        <w:rPr>
          <w:rFonts w:ascii="黑体"/>
          <w:spacing w:val="40"/>
          <w:sz w:val="24"/>
        </w:rPr>
      </w:pPr>
    </w:p>
    <w:p>
      <w:pPr>
        <w:pStyle w:val="13"/>
        <w:rPr>
          <w:rFonts w:ascii="黑体"/>
          <w:spacing w:val="40"/>
          <w:sz w:val="24"/>
        </w:rPr>
      </w:pPr>
    </w:p>
    <w:p>
      <w:pPr>
        <w:pStyle w:val="13"/>
        <w:rPr>
          <w:rFonts w:ascii="黑体"/>
          <w:spacing w:val="40"/>
          <w:sz w:val="24"/>
        </w:rPr>
      </w:pPr>
    </w:p>
    <w:p>
      <w:pPr>
        <w:pStyle w:val="13"/>
        <w:rPr>
          <w:rFonts w:ascii="黑体"/>
          <w:spacing w:val="40"/>
          <w:sz w:val="24"/>
        </w:rPr>
      </w:pPr>
    </w:p>
    <w:p>
      <w:pPr>
        <w:pStyle w:val="13"/>
        <w:rPr>
          <w:rFonts w:ascii="黑体"/>
          <w:spacing w:val="40"/>
          <w:sz w:val="24"/>
        </w:rPr>
      </w:pPr>
    </w:p>
    <w:p>
      <w:pPr>
        <w:pStyle w:val="13"/>
        <w:rPr>
          <w:rFonts w:ascii="黑体"/>
          <w:spacing w:val="40"/>
          <w:sz w:val="24"/>
        </w:rPr>
      </w:pPr>
    </w:p>
    <w:p>
      <w:pPr>
        <w:pStyle w:val="13"/>
        <w:rPr>
          <w:rFonts w:ascii="黑体"/>
          <w:spacing w:val="40"/>
          <w:sz w:val="24"/>
        </w:rPr>
      </w:pPr>
    </w:p>
    <w:p>
      <w:pPr>
        <w:pStyle w:val="13"/>
        <w:rPr>
          <w:rFonts w:ascii="黑体"/>
          <w:spacing w:val="40"/>
          <w:sz w:val="24"/>
        </w:rPr>
      </w:pPr>
    </w:p>
    <w:p>
      <w:pPr>
        <w:pStyle w:val="13"/>
        <w:rPr>
          <w:rFonts w:ascii="黑体"/>
          <w:spacing w:val="40"/>
          <w:sz w:val="24"/>
        </w:rPr>
      </w:pPr>
    </w:p>
    <w:p>
      <w:pPr>
        <w:pStyle w:val="13"/>
        <w:rPr>
          <w:rFonts w:ascii="黑体"/>
          <w:spacing w:val="40"/>
          <w:sz w:val="24"/>
        </w:rPr>
      </w:pPr>
    </w:p>
    <w:p>
      <w:pPr>
        <w:pStyle w:val="13"/>
        <w:rPr>
          <w:rFonts w:ascii="黑体"/>
          <w:spacing w:val="40"/>
          <w:sz w:val="24"/>
        </w:rPr>
      </w:pPr>
    </w:p>
    <w:p>
      <w:pPr>
        <w:pStyle w:val="13"/>
        <w:rPr>
          <w:rFonts w:ascii="黑体"/>
          <w:spacing w:val="40"/>
          <w:sz w:val="24"/>
        </w:rPr>
      </w:pPr>
    </w:p>
    <w:p>
      <w:pPr>
        <w:pStyle w:val="13"/>
        <w:rPr>
          <w:rFonts w:ascii="黑体"/>
          <w:spacing w:val="40"/>
          <w:sz w:val="24"/>
        </w:rPr>
      </w:pPr>
    </w:p>
    <w:p>
      <w:pPr>
        <w:pStyle w:val="13"/>
        <w:rPr>
          <w:rFonts w:ascii="黑体"/>
          <w:spacing w:val="40"/>
          <w:sz w:val="24"/>
        </w:rPr>
      </w:pPr>
    </w:p>
    <w:p>
      <w:pPr>
        <w:pStyle w:val="13"/>
        <w:rPr>
          <w:rFonts w:ascii="黑体"/>
          <w:spacing w:val="40"/>
          <w:sz w:val="24"/>
        </w:rPr>
      </w:pPr>
    </w:p>
    <w:p>
      <w:pPr>
        <w:pStyle w:val="13"/>
        <w:rPr>
          <w:rFonts w:ascii="黑体"/>
          <w:spacing w:val="40"/>
          <w:sz w:val="24"/>
        </w:rPr>
      </w:pPr>
    </w:p>
    <w:p>
      <w:pPr>
        <w:pStyle w:val="13"/>
        <w:rPr>
          <w:rFonts w:ascii="黑体"/>
          <w:spacing w:val="40"/>
          <w:sz w:val="24"/>
        </w:rPr>
      </w:pPr>
    </w:p>
    <w:p>
      <w:pPr>
        <w:pStyle w:val="13"/>
        <w:rPr>
          <w:rFonts w:ascii="黑体"/>
          <w:spacing w:val="40"/>
          <w:sz w:val="24"/>
        </w:rPr>
      </w:pPr>
    </w:p>
    <w:p>
      <w:pPr>
        <w:pStyle w:val="13"/>
        <w:rPr>
          <w:rFonts w:ascii="黑体"/>
          <w:spacing w:val="40"/>
          <w:sz w:val="24"/>
        </w:rPr>
      </w:pPr>
    </w:p>
    <w:sdt>
      <w:sdtPr>
        <w:rPr>
          <w:rFonts w:ascii="Times New Roman" w:hAnsi="Times New Roman" w:eastAsia="宋体" w:cs="Times New Roman"/>
          <w:color w:val="auto"/>
          <w:kern w:val="2"/>
          <w:sz w:val="21"/>
          <w:szCs w:val="24"/>
          <w:lang w:val="zh-CN"/>
        </w:rPr>
        <w:id w:val="639772228"/>
        <w:docPartObj>
          <w:docPartGallery w:val="Table of Contents"/>
          <w:docPartUnique/>
        </w:docPartObj>
      </w:sdtPr>
      <w:sdtEndPr>
        <w:rPr>
          <w:rFonts w:ascii="Times New Roman" w:hAnsi="Times New Roman" w:eastAsia="宋体" w:cs="Times New Roman"/>
          <w:b/>
          <w:bCs/>
          <w:color w:val="auto"/>
          <w:kern w:val="2"/>
          <w:sz w:val="21"/>
          <w:szCs w:val="24"/>
          <w:lang w:val="zh-CN"/>
        </w:rPr>
      </w:sdtEndPr>
      <w:sdtContent>
        <w:p>
          <w:pPr>
            <w:pStyle w:val="32"/>
            <w:jc w:val="center"/>
          </w:pPr>
          <w:r>
            <w:rPr>
              <w:lang w:val="zh-CN"/>
            </w:rPr>
            <w:t>目录</w:t>
          </w:r>
        </w:p>
        <w:p>
          <w:pPr>
            <w:pStyle w:val="11"/>
            <w:tabs>
              <w:tab w:val="right" w:leader="dot" w:pos="9436"/>
            </w:tabs>
            <w:rPr>
              <w:rFonts w:asciiTheme="minorHAnsi" w:hAnsiTheme="minorHAnsi" w:eastAsiaTheme="minorEastAsia" w:cstheme="minorBidi"/>
              <w:szCs w:val="22"/>
            </w:rPr>
          </w:pPr>
          <w:r>
            <w:fldChar w:fldCharType="begin"/>
          </w:r>
          <w:r>
            <w:instrText xml:space="preserve"> TOC \o "1-3" \h \z \u </w:instrText>
          </w:r>
          <w:r>
            <w:fldChar w:fldCharType="separate"/>
          </w:r>
          <w:r>
            <w:fldChar w:fldCharType="begin"/>
          </w:r>
          <w:r>
            <w:instrText xml:space="preserve"> HYPERLINK \l "_Toc56203998" </w:instrText>
          </w:r>
          <w:r>
            <w:fldChar w:fldCharType="separate"/>
          </w:r>
          <w:r>
            <w:rPr>
              <w:rStyle w:val="19"/>
              <w:rFonts w:ascii="黑体" w:eastAsia="黑体"/>
            </w:rPr>
            <w:t>1   WC</w:t>
          </w:r>
          <w:r>
            <w:rPr>
              <w:rStyle w:val="19"/>
              <w:rFonts w:hint="eastAsia" w:ascii="黑体" w:eastAsia="黑体"/>
            </w:rPr>
            <w:t>协议介绍</w:t>
          </w:r>
          <w:r>
            <w:tab/>
          </w:r>
          <w:r>
            <w:fldChar w:fldCharType="begin"/>
          </w:r>
          <w:r>
            <w:instrText xml:space="preserve"> PAGEREF _Toc56203998 \h </w:instrText>
          </w:r>
          <w:r>
            <w:fldChar w:fldCharType="separate"/>
          </w:r>
          <w:r>
            <w:t>1</w:t>
          </w:r>
          <w:r>
            <w:fldChar w:fldCharType="end"/>
          </w:r>
          <w:r>
            <w:fldChar w:fldCharType="end"/>
          </w:r>
        </w:p>
        <w:p>
          <w:pPr>
            <w:pStyle w:val="11"/>
            <w:tabs>
              <w:tab w:val="right" w:leader="dot" w:pos="9436"/>
            </w:tabs>
            <w:rPr>
              <w:rFonts w:asciiTheme="minorHAnsi" w:hAnsiTheme="minorHAnsi" w:eastAsiaTheme="minorEastAsia" w:cstheme="minorBidi"/>
              <w:szCs w:val="22"/>
            </w:rPr>
          </w:pPr>
          <w:r>
            <w:fldChar w:fldCharType="begin"/>
          </w:r>
          <w:r>
            <w:instrText xml:space="preserve"> HYPERLINK \l "_Toc56203999" </w:instrText>
          </w:r>
          <w:r>
            <w:fldChar w:fldCharType="separate"/>
          </w:r>
          <w:r>
            <w:rPr>
              <w:rStyle w:val="19"/>
              <w:rFonts w:ascii="黑体" w:eastAsia="黑体"/>
            </w:rPr>
            <w:t xml:space="preserve">2  </w:t>
          </w:r>
          <w:r>
            <w:rPr>
              <w:rStyle w:val="19"/>
              <w:rFonts w:hint="eastAsia" w:ascii="黑体" w:eastAsia="黑体"/>
            </w:rPr>
            <w:t>协议功能描述</w:t>
          </w:r>
          <w:r>
            <w:tab/>
          </w:r>
          <w:r>
            <w:fldChar w:fldCharType="begin"/>
          </w:r>
          <w:r>
            <w:instrText xml:space="preserve"> PAGEREF _Toc56203999 \h </w:instrText>
          </w:r>
          <w:r>
            <w:fldChar w:fldCharType="separate"/>
          </w:r>
          <w:r>
            <w:t>1</w:t>
          </w:r>
          <w:r>
            <w:fldChar w:fldCharType="end"/>
          </w:r>
          <w:r>
            <w:fldChar w:fldCharType="end"/>
          </w:r>
        </w:p>
        <w:p>
          <w:pPr>
            <w:pStyle w:val="12"/>
            <w:tabs>
              <w:tab w:val="right" w:leader="dot" w:pos="9436"/>
            </w:tabs>
            <w:rPr>
              <w:rFonts w:asciiTheme="minorHAnsi" w:hAnsiTheme="minorHAnsi" w:eastAsiaTheme="minorEastAsia" w:cstheme="minorBidi"/>
              <w:szCs w:val="22"/>
            </w:rPr>
          </w:pPr>
          <w:r>
            <w:fldChar w:fldCharType="begin"/>
          </w:r>
          <w:r>
            <w:instrText xml:space="preserve"> HYPERLINK \l "_Toc56204000" </w:instrText>
          </w:r>
          <w:r>
            <w:fldChar w:fldCharType="separate"/>
          </w:r>
          <w:r>
            <w:rPr>
              <w:rStyle w:val="19"/>
              <w:rFonts w:ascii="黑体" w:eastAsia="黑体"/>
              <w:b/>
              <w:bCs/>
            </w:rPr>
            <w:t xml:space="preserve">2.1  </w:t>
          </w:r>
          <w:r>
            <w:rPr>
              <w:rStyle w:val="19"/>
              <w:rFonts w:hint="eastAsia" w:ascii="黑体" w:eastAsia="黑体"/>
              <w:b/>
              <w:bCs/>
            </w:rPr>
            <w:t>采集器向公共云服务上报采集数据</w:t>
          </w:r>
          <w:r>
            <w:tab/>
          </w:r>
          <w:r>
            <w:fldChar w:fldCharType="begin"/>
          </w:r>
          <w:r>
            <w:instrText xml:space="preserve"> PAGEREF _Toc56204000 \h </w:instrText>
          </w:r>
          <w:r>
            <w:fldChar w:fldCharType="separate"/>
          </w:r>
          <w:r>
            <w:t>1</w:t>
          </w:r>
          <w:r>
            <w:fldChar w:fldCharType="end"/>
          </w:r>
          <w:r>
            <w:fldChar w:fldCharType="end"/>
          </w:r>
        </w:p>
        <w:p>
          <w:pPr>
            <w:pStyle w:val="12"/>
            <w:tabs>
              <w:tab w:val="right" w:leader="dot" w:pos="9436"/>
            </w:tabs>
            <w:rPr>
              <w:rFonts w:asciiTheme="minorHAnsi" w:hAnsiTheme="minorHAnsi" w:eastAsiaTheme="minorEastAsia" w:cstheme="minorBidi"/>
              <w:szCs w:val="22"/>
            </w:rPr>
          </w:pPr>
          <w:r>
            <w:fldChar w:fldCharType="begin"/>
          </w:r>
          <w:r>
            <w:instrText xml:space="preserve"> HYPERLINK \l "_Toc56204001" </w:instrText>
          </w:r>
          <w:r>
            <w:fldChar w:fldCharType="separate"/>
          </w:r>
          <w:r>
            <w:rPr>
              <w:rStyle w:val="19"/>
              <w:rFonts w:ascii="黑体" w:eastAsia="黑体"/>
              <w:b/>
              <w:bCs/>
            </w:rPr>
            <w:t xml:space="preserve">2.2  </w:t>
          </w:r>
          <w:r>
            <w:rPr>
              <w:rStyle w:val="19"/>
              <w:rFonts w:hint="eastAsia" w:ascii="黑体" w:eastAsia="黑体"/>
              <w:b/>
              <w:bCs/>
            </w:rPr>
            <w:t>采集器向公共云服务上报心跳数据</w:t>
          </w:r>
          <w:r>
            <w:tab/>
          </w:r>
          <w:r>
            <w:fldChar w:fldCharType="begin"/>
          </w:r>
          <w:r>
            <w:instrText xml:space="preserve"> PAGEREF _Toc56204001 \h </w:instrText>
          </w:r>
          <w:r>
            <w:fldChar w:fldCharType="separate"/>
          </w:r>
          <w:r>
            <w:t>1</w:t>
          </w:r>
          <w:r>
            <w:fldChar w:fldCharType="end"/>
          </w:r>
          <w:r>
            <w:fldChar w:fldCharType="end"/>
          </w:r>
        </w:p>
        <w:p>
          <w:pPr>
            <w:pStyle w:val="11"/>
            <w:tabs>
              <w:tab w:val="right" w:leader="dot" w:pos="9436"/>
            </w:tabs>
            <w:rPr>
              <w:rFonts w:asciiTheme="minorHAnsi" w:hAnsiTheme="minorHAnsi" w:eastAsiaTheme="minorEastAsia" w:cstheme="minorBidi"/>
              <w:szCs w:val="22"/>
            </w:rPr>
          </w:pPr>
          <w:r>
            <w:fldChar w:fldCharType="begin"/>
          </w:r>
          <w:r>
            <w:instrText xml:space="preserve"> HYPERLINK \l "_Toc56204002" </w:instrText>
          </w:r>
          <w:r>
            <w:fldChar w:fldCharType="separate"/>
          </w:r>
          <w:r>
            <w:rPr>
              <w:rStyle w:val="19"/>
              <w:rFonts w:ascii="黑体" w:eastAsia="黑体"/>
            </w:rPr>
            <w:t xml:space="preserve">3 </w:t>
          </w:r>
          <w:r>
            <w:rPr>
              <w:rStyle w:val="19"/>
              <w:rFonts w:hint="eastAsia" w:ascii="黑体" w:eastAsia="黑体"/>
            </w:rPr>
            <w:t>协议</w:t>
          </w:r>
          <w:r>
            <w:tab/>
          </w:r>
          <w:r>
            <w:fldChar w:fldCharType="begin"/>
          </w:r>
          <w:r>
            <w:instrText xml:space="preserve"> PAGEREF _Toc56204002 \h </w:instrText>
          </w:r>
          <w:r>
            <w:fldChar w:fldCharType="separate"/>
          </w:r>
          <w:r>
            <w:t>1</w:t>
          </w:r>
          <w:r>
            <w:fldChar w:fldCharType="end"/>
          </w:r>
          <w:r>
            <w:fldChar w:fldCharType="end"/>
          </w:r>
        </w:p>
        <w:p>
          <w:pPr>
            <w:pStyle w:val="12"/>
            <w:tabs>
              <w:tab w:val="right" w:leader="dot" w:pos="9436"/>
            </w:tabs>
            <w:rPr>
              <w:rFonts w:asciiTheme="minorHAnsi" w:hAnsiTheme="minorHAnsi" w:eastAsiaTheme="minorEastAsia" w:cstheme="minorBidi"/>
              <w:szCs w:val="22"/>
            </w:rPr>
          </w:pPr>
          <w:r>
            <w:fldChar w:fldCharType="begin"/>
          </w:r>
          <w:r>
            <w:instrText xml:space="preserve"> HYPERLINK \l "_Toc56204003" </w:instrText>
          </w:r>
          <w:r>
            <w:fldChar w:fldCharType="separate"/>
          </w:r>
          <w:r>
            <w:rPr>
              <w:rStyle w:val="19"/>
              <w:rFonts w:ascii="黑体" w:eastAsia="黑体"/>
              <w:b/>
              <w:bCs/>
            </w:rPr>
            <w:t xml:space="preserve">3.1  </w:t>
          </w:r>
          <w:r>
            <w:rPr>
              <w:rStyle w:val="19"/>
              <w:rFonts w:hint="eastAsia" w:ascii="黑体" w:eastAsia="黑体"/>
              <w:b/>
              <w:bCs/>
            </w:rPr>
            <w:t>协议报文格式</w:t>
          </w:r>
          <w:r>
            <w:tab/>
          </w:r>
          <w:r>
            <w:fldChar w:fldCharType="begin"/>
          </w:r>
          <w:r>
            <w:instrText xml:space="preserve"> PAGEREF _Toc56204003 \h </w:instrText>
          </w:r>
          <w:r>
            <w:fldChar w:fldCharType="separate"/>
          </w:r>
          <w:r>
            <w:t>1</w:t>
          </w:r>
          <w:r>
            <w:fldChar w:fldCharType="end"/>
          </w:r>
          <w:r>
            <w:fldChar w:fldCharType="end"/>
          </w:r>
        </w:p>
        <w:p>
          <w:pPr>
            <w:pStyle w:val="12"/>
            <w:tabs>
              <w:tab w:val="right" w:leader="dot" w:pos="9436"/>
            </w:tabs>
            <w:rPr>
              <w:rFonts w:asciiTheme="minorHAnsi" w:hAnsiTheme="minorHAnsi" w:eastAsiaTheme="minorEastAsia" w:cstheme="minorBidi"/>
              <w:szCs w:val="22"/>
            </w:rPr>
          </w:pPr>
          <w:r>
            <w:fldChar w:fldCharType="begin"/>
          </w:r>
          <w:r>
            <w:instrText xml:space="preserve"> HYPERLINK \l "_Toc56204004" </w:instrText>
          </w:r>
          <w:r>
            <w:fldChar w:fldCharType="separate"/>
          </w:r>
          <w:r>
            <w:rPr>
              <w:rStyle w:val="19"/>
              <w:rFonts w:ascii="黑体" w:eastAsia="黑体"/>
              <w:b/>
              <w:bCs/>
            </w:rPr>
            <w:t xml:space="preserve">3.2 </w:t>
          </w:r>
          <w:r>
            <w:rPr>
              <w:rStyle w:val="19"/>
              <w:rFonts w:hint="eastAsia" w:ascii="黑体" w:eastAsia="黑体"/>
              <w:b/>
              <w:bCs/>
            </w:rPr>
            <w:t>报文字段说明</w:t>
          </w:r>
          <w:r>
            <w:tab/>
          </w:r>
          <w:r>
            <w:fldChar w:fldCharType="begin"/>
          </w:r>
          <w:r>
            <w:instrText xml:space="preserve"> PAGEREF _Toc56204004 \h </w:instrText>
          </w:r>
          <w:r>
            <w:fldChar w:fldCharType="separate"/>
          </w:r>
          <w:r>
            <w:t>I</w:t>
          </w:r>
          <w:r>
            <w:fldChar w:fldCharType="end"/>
          </w:r>
          <w:r>
            <w:fldChar w:fldCharType="end"/>
          </w:r>
        </w:p>
        <w:p>
          <w:pPr>
            <w:pStyle w:val="7"/>
            <w:tabs>
              <w:tab w:val="right" w:leader="dot" w:pos="9436"/>
            </w:tabs>
            <w:rPr>
              <w:rFonts w:asciiTheme="minorHAnsi" w:hAnsiTheme="minorHAnsi" w:eastAsiaTheme="minorEastAsia" w:cstheme="minorBidi"/>
              <w:szCs w:val="22"/>
            </w:rPr>
          </w:pPr>
          <w:r>
            <w:fldChar w:fldCharType="begin"/>
          </w:r>
          <w:r>
            <w:instrText xml:space="preserve"> HYPERLINK \l "_Toc56204005" </w:instrText>
          </w:r>
          <w:r>
            <w:fldChar w:fldCharType="separate"/>
          </w:r>
          <w:r>
            <w:rPr>
              <w:rStyle w:val="19"/>
            </w:rPr>
            <w:t>Ver</w:t>
          </w:r>
          <w:r>
            <w:tab/>
          </w:r>
          <w:r>
            <w:fldChar w:fldCharType="begin"/>
          </w:r>
          <w:r>
            <w:instrText xml:space="preserve"> PAGEREF _Toc56204005 \h </w:instrText>
          </w:r>
          <w:r>
            <w:fldChar w:fldCharType="separate"/>
          </w:r>
          <w:r>
            <w:t>I</w:t>
          </w:r>
          <w:r>
            <w:fldChar w:fldCharType="end"/>
          </w:r>
          <w:r>
            <w:fldChar w:fldCharType="end"/>
          </w:r>
        </w:p>
        <w:p>
          <w:pPr>
            <w:pStyle w:val="7"/>
            <w:tabs>
              <w:tab w:val="right" w:leader="dot" w:pos="9436"/>
            </w:tabs>
            <w:rPr>
              <w:rFonts w:asciiTheme="minorHAnsi" w:hAnsiTheme="minorHAnsi" w:eastAsiaTheme="minorEastAsia" w:cstheme="minorBidi"/>
              <w:szCs w:val="22"/>
            </w:rPr>
          </w:pPr>
          <w:r>
            <w:fldChar w:fldCharType="begin"/>
          </w:r>
          <w:r>
            <w:instrText xml:space="preserve"> HYPERLINK \l "_Toc56204006" </w:instrText>
          </w:r>
          <w:r>
            <w:fldChar w:fldCharType="separate"/>
          </w:r>
          <w:r>
            <w:rPr>
              <w:rStyle w:val="19"/>
            </w:rPr>
            <w:t>Type</w:t>
          </w:r>
          <w:r>
            <w:tab/>
          </w:r>
          <w:r>
            <w:fldChar w:fldCharType="begin"/>
          </w:r>
          <w:r>
            <w:instrText xml:space="preserve"> PAGEREF _Toc56204006 \h </w:instrText>
          </w:r>
          <w:r>
            <w:fldChar w:fldCharType="separate"/>
          </w:r>
          <w:r>
            <w:t>I</w:t>
          </w:r>
          <w:r>
            <w:fldChar w:fldCharType="end"/>
          </w:r>
          <w:r>
            <w:fldChar w:fldCharType="end"/>
          </w:r>
        </w:p>
        <w:p>
          <w:pPr>
            <w:pStyle w:val="7"/>
            <w:tabs>
              <w:tab w:val="right" w:leader="dot" w:pos="9436"/>
            </w:tabs>
            <w:rPr>
              <w:rFonts w:asciiTheme="minorHAnsi" w:hAnsiTheme="minorHAnsi" w:eastAsiaTheme="minorEastAsia" w:cstheme="minorBidi"/>
              <w:szCs w:val="22"/>
            </w:rPr>
          </w:pPr>
          <w:r>
            <w:fldChar w:fldCharType="begin"/>
          </w:r>
          <w:r>
            <w:instrText xml:space="preserve"> HYPERLINK \l "_Toc56204007" </w:instrText>
          </w:r>
          <w:r>
            <w:fldChar w:fldCharType="separate"/>
          </w:r>
          <w:r>
            <w:rPr>
              <w:rStyle w:val="19"/>
            </w:rPr>
            <w:t>Rsv</w:t>
          </w:r>
          <w:r>
            <w:tab/>
          </w:r>
          <w:r>
            <w:fldChar w:fldCharType="begin"/>
          </w:r>
          <w:r>
            <w:instrText xml:space="preserve"> PAGEREF _Toc56204007 \h </w:instrText>
          </w:r>
          <w:r>
            <w:fldChar w:fldCharType="separate"/>
          </w:r>
          <w:r>
            <w:t>II</w:t>
          </w:r>
          <w:r>
            <w:fldChar w:fldCharType="end"/>
          </w:r>
          <w:r>
            <w:fldChar w:fldCharType="end"/>
          </w:r>
        </w:p>
        <w:p>
          <w:pPr>
            <w:pStyle w:val="7"/>
            <w:tabs>
              <w:tab w:val="right" w:leader="dot" w:pos="9436"/>
            </w:tabs>
            <w:rPr>
              <w:rFonts w:asciiTheme="minorHAnsi" w:hAnsiTheme="minorHAnsi" w:eastAsiaTheme="minorEastAsia" w:cstheme="minorBidi"/>
              <w:szCs w:val="22"/>
            </w:rPr>
          </w:pPr>
          <w:r>
            <w:fldChar w:fldCharType="begin"/>
          </w:r>
          <w:r>
            <w:instrText xml:space="preserve"> HYPERLINK \l "_Toc56204008" </w:instrText>
          </w:r>
          <w:r>
            <w:fldChar w:fldCharType="separate"/>
          </w:r>
          <w:r>
            <w:rPr>
              <w:rStyle w:val="19"/>
            </w:rPr>
            <w:t>SerialNo</w:t>
          </w:r>
          <w:r>
            <w:tab/>
          </w:r>
          <w:r>
            <w:fldChar w:fldCharType="begin"/>
          </w:r>
          <w:r>
            <w:instrText xml:space="preserve"> PAGEREF _Toc56204008 \h </w:instrText>
          </w:r>
          <w:r>
            <w:fldChar w:fldCharType="separate"/>
          </w:r>
          <w:r>
            <w:t>II</w:t>
          </w:r>
          <w:r>
            <w:fldChar w:fldCharType="end"/>
          </w:r>
          <w:r>
            <w:fldChar w:fldCharType="end"/>
          </w:r>
        </w:p>
        <w:p>
          <w:pPr>
            <w:pStyle w:val="7"/>
            <w:tabs>
              <w:tab w:val="right" w:leader="dot" w:pos="9436"/>
            </w:tabs>
            <w:rPr>
              <w:rFonts w:asciiTheme="minorHAnsi" w:hAnsiTheme="minorHAnsi" w:eastAsiaTheme="minorEastAsia" w:cstheme="minorBidi"/>
              <w:szCs w:val="22"/>
            </w:rPr>
          </w:pPr>
          <w:r>
            <w:fldChar w:fldCharType="begin"/>
          </w:r>
          <w:r>
            <w:instrText xml:space="preserve"> HYPERLINK \l "_Toc56204009" </w:instrText>
          </w:r>
          <w:r>
            <w:fldChar w:fldCharType="separate"/>
          </w:r>
          <w:r>
            <w:rPr>
              <w:rStyle w:val="19"/>
            </w:rPr>
            <w:t>ReqID</w:t>
          </w:r>
          <w:r>
            <w:tab/>
          </w:r>
          <w:r>
            <w:fldChar w:fldCharType="begin"/>
          </w:r>
          <w:r>
            <w:instrText xml:space="preserve"> PAGEREF _Toc56204009 \h </w:instrText>
          </w:r>
          <w:r>
            <w:fldChar w:fldCharType="separate"/>
          </w:r>
          <w:r>
            <w:t>II</w:t>
          </w:r>
          <w:r>
            <w:fldChar w:fldCharType="end"/>
          </w:r>
          <w:r>
            <w:fldChar w:fldCharType="end"/>
          </w:r>
        </w:p>
        <w:p>
          <w:pPr>
            <w:pStyle w:val="7"/>
            <w:tabs>
              <w:tab w:val="right" w:leader="dot" w:pos="9436"/>
            </w:tabs>
            <w:rPr>
              <w:rFonts w:asciiTheme="minorHAnsi" w:hAnsiTheme="minorHAnsi" w:eastAsiaTheme="minorEastAsia" w:cstheme="minorBidi"/>
              <w:szCs w:val="22"/>
            </w:rPr>
          </w:pPr>
          <w:r>
            <w:fldChar w:fldCharType="begin"/>
          </w:r>
          <w:r>
            <w:instrText xml:space="preserve"> HYPERLINK \l "_Toc56204010" </w:instrText>
          </w:r>
          <w:r>
            <w:fldChar w:fldCharType="separate"/>
          </w:r>
          <w:r>
            <w:rPr>
              <w:rStyle w:val="19"/>
            </w:rPr>
            <w:t>IPv4</w:t>
          </w:r>
          <w:r>
            <w:tab/>
          </w:r>
          <w:r>
            <w:fldChar w:fldCharType="begin"/>
          </w:r>
          <w:r>
            <w:instrText xml:space="preserve"> PAGEREF _Toc56204010 \h </w:instrText>
          </w:r>
          <w:r>
            <w:fldChar w:fldCharType="separate"/>
          </w:r>
          <w:r>
            <w:t>II</w:t>
          </w:r>
          <w:r>
            <w:fldChar w:fldCharType="end"/>
          </w:r>
          <w:r>
            <w:fldChar w:fldCharType="end"/>
          </w:r>
        </w:p>
        <w:p>
          <w:pPr>
            <w:pStyle w:val="7"/>
            <w:tabs>
              <w:tab w:val="right" w:leader="dot" w:pos="9436"/>
            </w:tabs>
            <w:rPr>
              <w:rFonts w:asciiTheme="minorHAnsi" w:hAnsiTheme="minorHAnsi" w:eastAsiaTheme="minorEastAsia" w:cstheme="minorBidi"/>
              <w:szCs w:val="22"/>
            </w:rPr>
          </w:pPr>
          <w:r>
            <w:fldChar w:fldCharType="begin"/>
          </w:r>
          <w:r>
            <w:instrText xml:space="preserve"> HYPERLINK \l "_Toc56204011" </w:instrText>
          </w:r>
          <w:r>
            <w:fldChar w:fldCharType="separate"/>
          </w:r>
          <w:r>
            <w:rPr>
              <w:rStyle w:val="19"/>
            </w:rPr>
            <w:t>Port1</w:t>
          </w:r>
          <w:r>
            <w:tab/>
          </w:r>
          <w:r>
            <w:fldChar w:fldCharType="begin"/>
          </w:r>
          <w:r>
            <w:instrText xml:space="preserve"> PAGEREF _Toc56204011 \h </w:instrText>
          </w:r>
          <w:r>
            <w:fldChar w:fldCharType="separate"/>
          </w:r>
          <w:r>
            <w:t>II</w:t>
          </w:r>
          <w:r>
            <w:fldChar w:fldCharType="end"/>
          </w:r>
          <w:r>
            <w:fldChar w:fldCharType="end"/>
          </w:r>
        </w:p>
        <w:p>
          <w:pPr>
            <w:pStyle w:val="7"/>
            <w:tabs>
              <w:tab w:val="right" w:leader="dot" w:pos="9436"/>
            </w:tabs>
            <w:rPr>
              <w:rFonts w:asciiTheme="minorHAnsi" w:hAnsiTheme="minorHAnsi" w:eastAsiaTheme="minorEastAsia" w:cstheme="minorBidi"/>
              <w:szCs w:val="22"/>
            </w:rPr>
          </w:pPr>
          <w:r>
            <w:fldChar w:fldCharType="begin"/>
          </w:r>
          <w:r>
            <w:instrText xml:space="preserve"> HYPERLINK \l "_Toc56204012" </w:instrText>
          </w:r>
          <w:r>
            <w:fldChar w:fldCharType="separate"/>
          </w:r>
          <w:r>
            <w:rPr>
              <w:rStyle w:val="19"/>
            </w:rPr>
            <w:t>Rsv2</w:t>
          </w:r>
          <w:r>
            <w:tab/>
          </w:r>
          <w:r>
            <w:fldChar w:fldCharType="begin"/>
          </w:r>
          <w:r>
            <w:instrText xml:space="preserve"> PAGEREF _Toc56204012 \h </w:instrText>
          </w:r>
          <w:r>
            <w:fldChar w:fldCharType="separate"/>
          </w:r>
          <w:r>
            <w:t>II</w:t>
          </w:r>
          <w:r>
            <w:fldChar w:fldCharType="end"/>
          </w:r>
          <w:r>
            <w:fldChar w:fldCharType="end"/>
          </w:r>
        </w:p>
        <w:p>
          <w:pPr>
            <w:pStyle w:val="7"/>
            <w:tabs>
              <w:tab w:val="right" w:leader="dot" w:pos="9436"/>
            </w:tabs>
            <w:rPr>
              <w:rFonts w:asciiTheme="minorHAnsi" w:hAnsiTheme="minorHAnsi" w:eastAsiaTheme="minorEastAsia" w:cstheme="minorBidi"/>
              <w:szCs w:val="22"/>
            </w:rPr>
          </w:pPr>
          <w:r>
            <w:fldChar w:fldCharType="begin"/>
          </w:r>
          <w:r>
            <w:instrText xml:space="preserve"> HYPERLINK \l "_Toc56204013" </w:instrText>
          </w:r>
          <w:r>
            <w:fldChar w:fldCharType="separate"/>
          </w:r>
          <w:r>
            <w:rPr>
              <w:rStyle w:val="19"/>
            </w:rPr>
            <w:t>IPv6</w:t>
          </w:r>
          <w:r>
            <w:tab/>
          </w:r>
          <w:r>
            <w:fldChar w:fldCharType="begin"/>
          </w:r>
          <w:r>
            <w:instrText xml:space="preserve"> PAGEREF _Toc56204013 \h </w:instrText>
          </w:r>
          <w:r>
            <w:fldChar w:fldCharType="separate"/>
          </w:r>
          <w:r>
            <w:t>II</w:t>
          </w:r>
          <w:r>
            <w:fldChar w:fldCharType="end"/>
          </w:r>
          <w:r>
            <w:fldChar w:fldCharType="end"/>
          </w:r>
        </w:p>
        <w:p>
          <w:pPr>
            <w:pStyle w:val="7"/>
            <w:tabs>
              <w:tab w:val="right" w:leader="dot" w:pos="9436"/>
            </w:tabs>
            <w:rPr>
              <w:rFonts w:asciiTheme="minorHAnsi" w:hAnsiTheme="minorHAnsi" w:eastAsiaTheme="minorEastAsia" w:cstheme="minorBidi"/>
              <w:szCs w:val="22"/>
            </w:rPr>
          </w:pPr>
          <w:r>
            <w:fldChar w:fldCharType="begin"/>
          </w:r>
          <w:r>
            <w:instrText xml:space="preserve"> HYPERLINK \l "_Toc56204014" </w:instrText>
          </w:r>
          <w:r>
            <w:fldChar w:fldCharType="separate"/>
          </w:r>
          <w:r>
            <w:rPr>
              <w:rStyle w:val="19"/>
            </w:rPr>
            <w:t>Port2</w:t>
          </w:r>
          <w:r>
            <w:tab/>
          </w:r>
          <w:r>
            <w:fldChar w:fldCharType="begin"/>
          </w:r>
          <w:r>
            <w:instrText xml:space="preserve"> PAGEREF _Toc56204014 \h </w:instrText>
          </w:r>
          <w:r>
            <w:fldChar w:fldCharType="separate"/>
          </w:r>
          <w:r>
            <w:t>II</w:t>
          </w:r>
          <w:r>
            <w:fldChar w:fldCharType="end"/>
          </w:r>
          <w:r>
            <w:fldChar w:fldCharType="end"/>
          </w:r>
        </w:p>
        <w:p>
          <w:pPr>
            <w:pStyle w:val="7"/>
            <w:tabs>
              <w:tab w:val="right" w:leader="dot" w:pos="9436"/>
            </w:tabs>
            <w:rPr>
              <w:rFonts w:asciiTheme="minorHAnsi" w:hAnsiTheme="minorHAnsi" w:eastAsiaTheme="minorEastAsia" w:cstheme="minorBidi"/>
              <w:szCs w:val="22"/>
            </w:rPr>
          </w:pPr>
          <w:r>
            <w:fldChar w:fldCharType="begin"/>
          </w:r>
          <w:r>
            <w:instrText xml:space="preserve"> HYPERLINK \l "_Toc56204015" </w:instrText>
          </w:r>
          <w:r>
            <w:fldChar w:fldCharType="separate"/>
          </w:r>
          <w:r>
            <w:rPr>
              <w:rStyle w:val="19"/>
            </w:rPr>
            <w:t>Key</w:t>
          </w:r>
          <w:r>
            <w:tab/>
          </w:r>
          <w:r>
            <w:fldChar w:fldCharType="begin"/>
          </w:r>
          <w:r>
            <w:instrText xml:space="preserve"> PAGEREF _Toc56204015 \h </w:instrText>
          </w:r>
          <w:r>
            <w:fldChar w:fldCharType="separate"/>
          </w:r>
          <w:r>
            <w:t>II</w:t>
          </w:r>
          <w:r>
            <w:fldChar w:fldCharType="end"/>
          </w:r>
          <w:r>
            <w:fldChar w:fldCharType="end"/>
          </w:r>
        </w:p>
        <w:p>
          <w:pPr>
            <w:pStyle w:val="7"/>
            <w:tabs>
              <w:tab w:val="right" w:leader="dot" w:pos="9436"/>
            </w:tabs>
            <w:rPr>
              <w:rFonts w:asciiTheme="minorHAnsi" w:hAnsiTheme="minorHAnsi" w:eastAsiaTheme="minorEastAsia" w:cstheme="minorBidi"/>
              <w:szCs w:val="22"/>
            </w:rPr>
          </w:pPr>
          <w:r>
            <w:fldChar w:fldCharType="begin"/>
          </w:r>
          <w:r>
            <w:instrText xml:space="preserve"> HYPERLINK \l "_Toc56204016" </w:instrText>
          </w:r>
          <w:r>
            <w:fldChar w:fldCharType="separate"/>
          </w:r>
          <w:r>
            <w:rPr>
              <w:rStyle w:val="19"/>
            </w:rPr>
            <w:t>ErrCode</w:t>
          </w:r>
          <w:r>
            <w:tab/>
          </w:r>
          <w:r>
            <w:fldChar w:fldCharType="begin"/>
          </w:r>
          <w:r>
            <w:instrText xml:space="preserve"> PAGEREF _Toc56204016 \h </w:instrText>
          </w:r>
          <w:r>
            <w:fldChar w:fldCharType="separate"/>
          </w:r>
          <w:r>
            <w:t>II</w:t>
          </w:r>
          <w:r>
            <w:fldChar w:fldCharType="end"/>
          </w:r>
          <w:r>
            <w:fldChar w:fldCharType="end"/>
          </w:r>
        </w:p>
        <w:p>
          <w:pPr>
            <w:pStyle w:val="7"/>
            <w:tabs>
              <w:tab w:val="right" w:leader="dot" w:pos="9436"/>
            </w:tabs>
            <w:rPr>
              <w:rFonts w:asciiTheme="minorHAnsi" w:hAnsiTheme="minorHAnsi" w:eastAsiaTheme="minorEastAsia" w:cstheme="minorBidi"/>
              <w:szCs w:val="22"/>
            </w:rPr>
          </w:pPr>
          <w:r>
            <w:fldChar w:fldCharType="begin"/>
          </w:r>
          <w:r>
            <w:instrText xml:space="preserve"> HYPERLINK \l "_Toc56204017" </w:instrText>
          </w:r>
          <w:r>
            <w:fldChar w:fldCharType="separate"/>
          </w:r>
          <w:r>
            <w:rPr>
              <w:rStyle w:val="19"/>
            </w:rPr>
            <w:t>AttrNum</w:t>
          </w:r>
          <w:r>
            <w:tab/>
          </w:r>
          <w:r>
            <w:fldChar w:fldCharType="begin"/>
          </w:r>
          <w:r>
            <w:instrText xml:space="preserve"> PAGEREF _Toc56204017 \h </w:instrText>
          </w:r>
          <w:r>
            <w:fldChar w:fldCharType="separate"/>
          </w:r>
          <w:r>
            <w:t>II</w:t>
          </w:r>
          <w:r>
            <w:fldChar w:fldCharType="end"/>
          </w:r>
          <w:r>
            <w:fldChar w:fldCharType="end"/>
          </w:r>
        </w:p>
        <w:p>
          <w:pPr>
            <w:pStyle w:val="11"/>
            <w:tabs>
              <w:tab w:val="right" w:leader="dot" w:pos="9436"/>
            </w:tabs>
            <w:rPr>
              <w:rFonts w:asciiTheme="minorHAnsi" w:hAnsiTheme="minorHAnsi" w:eastAsiaTheme="minorEastAsia" w:cstheme="minorBidi"/>
              <w:szCs w:val="22"/>
            </w:rPr>
          </w:pPr>
          <w:r>
            <w:fldChar w:fldCharType="begin"/>
          </w:r>
          <w:r>
            <w:instrText xml:space="preserve"> HYPERLINK \l "_Toc56204018" </w:instrText>
          </w:r>
          <w:r>
            <w:fldChar w:fldCharType="separate"/>
          </w:r>
          <w:r>
            <w:rPr>
              <w:rStyle w:val="19"/>
              <w:rFonts w:ascii="黑体" w:eastAsia="黑体"/>
            </w:rPr>
            <w:t xml:space="preserve">3  </w:t>
          </w:r>
          <w:r>
            <w:rPr>
              <w:rStyle w:val="19"/>
              <w:rFonts w:hint="eastAsia" w:ascii="黑体" w:eastAsia="黑体"/>
            </w:rPr>
            <w:t>功能介绍</w:t>
          </w:r>
          <w:r>
            <w:tab/>
          </w:r>
          <w:r>
            <w:fldChar w:fldCharType="begin"/>
          </w:r>
          <w:r>
            <w:instrText xml:space="preserve"> PAGEREF _Toc56204018 \h </w:instrText>
          </w:r>
          <w:r>
            <w:fldChar w:fldCharType="separate"/>
          </w:r>
          <w:r>
            <w:t>III</w:t>
          </w:r>
          <w:r>
            <w:fldChar w:fldCharType="end"/>
          </w:r>
          <w:r>
            <w:fldChar w:fldCharType="end"/>
          </w:r>
        </w:p>
        <w:p>
          <w:pPr>
            <w:pStyle w:val="11"/>
            <w:tabs>
              <w:tab w:val="left" w:pos="840"/>
              <w:tab w:val="right" w:leader="dot" w:pos="9436"/>
            </w:tabs>
            <w:rPr>
              <w:rFonts w:asciiTheme="minorHAnsi" w:hAnsiTheme="minorHAnsi" w:eastAsiaTheme="minorEastAsia" w:cstheme="minorBidi"/>
              <w:szCs w:val="22"/>
            </w:rPr>
          </w:pPr>
          <w:r>
            <w:fldChar w:fldCharType="begin"/>
          </w:r>
          <w:r>
            <w:instrText xml:space="preserve"> HYPERLINK \l "_Toc56204019" </w:instrText>
          </w:r>
          <w:r>
            <w:fldChar w:fldCharType="separate"/>
          </w:r>
          <w:r>
            <w:rPr>
              <w:rStyle w:val="19"/>
              <w:rFonts w:hint="eastAsia" w:ascii="黑体" w:eastAsia="黑体"/>
            </w:rPr>
            <w:t>1、</w:t>
          </w:r>
          <w:r>
            <w:rPr>
              <w:rFonts w:asciiTheme="minorHAnsi" w:hAnsiTheme="minorHAnsi" w:eastAsiaTheme="minorEastAsia" w:cstheme="minorBidi"/>
              <w:szCs w:val="22"/>
            </w:rPr>
            <w:tab/>
          </w:r>
          <w:r>
            <w:rPr>
              <w:rStyle w:val="19"/>
              <w:rFonts w:hint="eastAsia" w:ascii="黑体" w:eastAsia="黑体"/>
            </w:rPr>
            <w:t>心跳</w:t>
          </w:r>
          <w:r>
            <w:tab/>
          </w:r>
          <w:r>
            <w:fldChar w:fldCharType="begin"/>
          </w:r>
          <w:r>
            <w:instrText xml:space="preserve"> PAGEREF _Toc56204019 \h </w:instrText>
          </w:r>
          <w:r>
            <w:fldChar w:fldCharType="separate"/>
          </w:r>
          <w:r>
            <w:t>III</w:t>
          </w:r>
          <w:r>
            <w:fldChar w:fldCharType="end"/>
          </w:r>
          <w:r>
            <w:fldChar w:fldCharType="end"/>
          </w:r>
        </w:p>
        <w:p>
          <w:pPr>
            <w:pStyle w:val="11"/>
            <w:tabs>
              <w:tab w:val="left" w:pos="840"/>
              <w:tab w:val="right" w:leader="dot" w:pos="9436"/>
            </w:tabs>
            <w:rPr>
              <w:rFonts w:asciiTheme="minorHAnsi" w:hAnsiTheme="minorHAnsi" w:eastAsiaTheme="minorEastAsia" w:cstheme="minorBidi"/>
              <w:szCs w:val="22"/>
            </w:rPr>
          </w:pPr>
          <w:r>
            <w:fldChar w:fldCharType="begin"/>
          </w:r>
          <w:r>
            <w:instrText xml:space="preserve"> HYPERLINK \l "_Toc56204020" </w:instrText>
          </w:r>
          <w:r>
            <w:fldChar w:fldCharType="separate"/>
          </w:r>
          <w:r>
            <w:rPr>
              <w:rStyle w:val="19"/>
              <w:rFonts w:hint="eastAsia" w:ascii="黑体" w:eastAsia="黑体"/>
            </w:rPr>
            <w:t>2、</w:t>
          </w:r>
          <w:r>
            <w:rPr>
              <w:rFonts w:asciiTheme="minorHAnsi" w:hAnsiTheme="minorHAnsi" w:eastAsiaTheme="minorEastAsia" w:cstheme="minorBidi"/>
              <w:szCs w:val="22"/>
            </w:rPr>
            <w:tab/>
          </w:r>
          <w:r>
            <w:rPr>
              <w:rStyle w:val="19"/>
              <w:rFonts w:hint="eastAsia" w:ascii="黑体" w:eastAsia="黑体"/>
            </w:rPr>
            <w:t>重启</w:t>
          </w:r>
          <w:r>
            <w:tab/>
          </w:r>
          <w:r>
            <w:fldChar w:fldCharType="begin"/>
          </w:r>
          <w:r>
            <w:instrText xml:space="preserve"> PAGEREF _Toc56204020 \h </w:instrText>
          </w:r>
          <w:r>
            <w:fldChar w:fldCharType="separate"/>
          </w:r>
          <w:r>
            <w:t>IV</w:t>
          </w:r>
          <w:r>
            <w:fldChar w:fldCharType="end"/>
          </w:r>
          <w:r>
            <w:fldChar w:fldCharType="end"/>
          </w:r>
        </w:p>
        <w:p>
          <w:pPr>
            <w:pStyle w:val="11"/>
            <w:tabs>
              <w:tab w:val="left" w:pos="840"/>
              <w:tab w:val="right" w:leader="dot" w:pos="9436"/>
            </w:tabs>
            <w:rPr>
              <w:rFonts w:asciiTheme="minorHAnsi" w:hAnsiTheme="minorHAnsi" w:eastAsiaTheme="minorEastAsia" w:cstheme="minorBidi"/>
              <w:szCs w:val="22"/>
            </w:rPr>
          </w:pPr>
          <w:r>
            <w:fldChar w:fldCharType="begin"/>
          </w:r>
          <w:r>
            <w:instrText xml:space="preserve"> HYPERLINK \l "_Toc56204021" </w:instrText>
          </w:r>
          <w:r>
            <w:fldChar w:fldCharType="separate"/>
          </w:r>
          <w:r>
            <w:rPr>
              <w:rStyle w:val="19"/>
              <w:rFonts w:hint="eastAsia" w:ascii="黑体" w:eastAsia="黑体"/>
            </w:rPr>
            <w:t>3、</w:t>
          </w:r>
          <w:r>
            <w:rPr>
              <w:rFonts w:asciiTheme="minorHAnsi" w:hAnsiTheme="minorHAnsi" w:eastAsiaTheme="minorEastAsia" w:cstheme="minorBidi"/>
              <w:szCs w:val="22"/>
            </w:rPr>
            <w:tab/>
          </w:r>
          <w:r>
            <w:rPr>
              <w:rStyle w:val="19"/>
              <w:rFonts w:hint="eastAsia" w:ascii="黑体" w:eastAsia="黑体"/>
            </w:rPr>
            <w:t>升级</w:t>
          </w:r>
          <w:r>
            <w:tab/>
          </w:r>
          <w:r>
            <w:fldChar w:fldCharType="begin"/>
          </w:r>
          <w:r>
            <w:instrText xml:space="preserve"> PAGEREF _Toc56204021 \h </w:instrText>
          </w:r>
          <w:r>
            <w:fldChar w:fldCharType="separate"/>
          </w:r>
          <w:r>
            <w:t>IV</w:t>
          </w:r>
          <w:r>
            <w:fldChar w:fldCharType="end"/>
          </w:r>
          <w:r>
            <w:fldChar w:fldCharType="end"/>
          </w:r>
        </w:p>
        <w:p>
          <w:pPr>
            <w:pStyle w:val="11"/>
            <w:tabs>
              <w:tab w:val="left" w:pos="840"/>
              <w:tab w:val="right" w:leader="dot" w:pos="9436"/>
            </w:tabs>
            <w:rPr>
              <w:rFonts w:asciiTheme="minorHAnsi" w:hAnsiTheme="minorHAnsi" w:eastAsiaTheme="minorEastAsia" w:cstheme="minorBidi"/>
              <w:szCs w:val="22"/>
            </w:rPr>
          </w:pPr>
          <w:r>
            <w:fldChar w:fldCharType="begin"/>
          </w:r>
          <w:r>
            <w:instrText xml:space="preserve"> HYPERLINK \l "_Toc56204022" </w:instrText>
          </w:r>
          <w:r>
            <w:fldChar w:fldCharType="separate"/>
          </w:r>
          <w:r>
            <w:rPr>
              <w:rStyle w:val="19"/>
              <w:rFonts w:hint="eastAsia" w:ascii="黑体" w:eastAsia="黑体"/>
            </w:rPr>
            <w:t>4、</w:t>
          </w:r>
          <w:r>
            <w:rPr>
              <w:rFonts w:asciiTheme="minorHAnsi" w:hAnsiTheme="minorHAnsi" w:eastAsiaTheme="minorEastAsia" w:cstheme="minorBidi"/>
              <w:szCs w:val="22"/>
            </w:rPr>
            <w:tab/>
          </w:r>
          <w:r>
            <w:rPr>
              <w:rStyle w:val="19"/>
              <w:rFonts w:hint="eastAsia" w:ascii="黑体" w:eastAsia="黑体"/>
            </w:rPr>
            <w:t>同步时间</w:t>
          </w:r>
          <w:r>
            <w:tab/>
          </w:r>
          <w:r>
            <w:fldChar w:fldCharType="begin"/>
          </w:r>
          <w:r>
            <w:instrText xml:space="preserve"> PAGEREF _Toc56204022 \h </w:instrText>
          </w:r>
          <w:r>
            <w:fldChar w:fldCharType="separate"/>
          </w:r>
          <w:r>
            <w:t>VI</w:t>
          </w:r>
          <w:r>
            <w:fldChar w:fldCharType="end"/>
          </w:r>
          <w:r>
            <w:fldChar w:fldCharType="end"/>
          </w:r>
        </w:p>
        <w:p>
          <w:r>
            <w:rPr>
              <w:b/>
              <w:bCs/>
              <w:lang w:val="zh-CN"/>
            </w:rPr>
            <w:fldChar w:fldCharType="end"/>
          </w:r>
        </w:p>
      </w:sdtContent>
    </w:sdt>
    <w:p>
      <w:pPr>
        <w:pStyle w:val="13"/>
        <w:ind w:firstLine="3068" w:firstLineChars="850"/>
        <w:rPr>
          <w:spacing w:val="60"/>
          <w:sz w:val="24"/>
        </w:rPr>
        <w:sectPr>
          <w:headerReference r:id="rId3" w:type="default"/>
          <w:footerReference r:id="rId4" w:type="even"/>
          <w:pgSz w:w="11906" w:h="16838"/>
          <w:pgMar w:top="1440" w:right="1230" w:bottom="1440" w:left="1230" w:header="851" w:footer="992" w:gutter="0"/>
          <w:pgNumType w:fmt="upperRoman" w:start="1"/>
          <w:cols w:space="425" w:num="1"/>
          <w:docGrid w:type="lines" w:linePitch="312" w:charSpace="0"/>
        </w:sectPr>
      </w:pPr>
    </w:p>
    <w:p>
      <w:pPr>
        <w:pStyle w:val="2"/>
        <w:spacing w:before="156" w:beforeLines="50" w:after="312" w:afterLines="100"/>
        <w:rPr>
          <w:rFonts w:ascii="黑体" w:eastAsia="黑体"/>
          <w:sz w:val="21"/>
        </w:rPr>
      </w:pPr>
      <w:r>
        <w:rPr>
          <w:rFonts w:hint="eastAsia" w:ascii="黑体" w:eastAsia="黑体"/>
          <w:sz w:val="21"/>
        </w:rPr>
        <w:t xml:space="preserve"> </w:t>
      </w:r>
      <w:bookmarkStart w:id="0" w:name="_Toc56203998"/>
      <w:r>
        <w:rPr>
          <w:rFonts w:hint="eastAsia" w:ascii="黑体" w:eastAsia="黑体"/>
          <w:sz w:val="21"/>
        </w:rPr>
        <w:t>1   WC协议介绍</w:t>
      </w:r>
      <w:bookmarkEnd w:id="0"/>
    </w:p>
    <w:p>
      <w:pPr>
        <w:pStyle w:val="14"/>
      </w:pPr>
      <w:r>
        <w:rPr>
          <w:rFonts w:hint="eastAsia"/>
        </w:rPr>
        <w:t>协议全称为Wireless Collect ，主要是定义采集接收无线电磁信号数据的传输解析存储的一套规则标准。</w:t>
      </w:r>
    </w:p>
    <w:p>
      <w:pPr>
        <w:pStyle w:val="2"/>
        <w:spacing w:before="156" w:beforeLines="50" w:after="312" w:afterLines="100"/>
        <w:rPr>
          <w:b w:val="0"/>
          <w:bCs w:val="0"/>
        </w:rPr>
      </w:pPr>
      <w:bookmarkStart w:id="1" w:name="_Toc56203999"/>
      <w:r>
        <w:rPr>
          <w:rFonts w:hint="eastAsia" w:ascii="黑体" w:eastAsia="黑体"/>
          <w:sz w:val="21"/>
        </w:rPr>
        <w:t>2  协议功能描述</w:t>
      </w:r>
      <w:bookmarkEnd w:id="1"/>
    </w:p>
    <w:p>
      <w:pPr>
        <w:pStyle w:val="3"/>
        <w:numPr>
          <w:ilvl w:val="0"/>
          <w:numId w:val="0"/>
        </w:numPr>
        <w:spacing w:before="312" w:beforeLines="100" w:after="312" w:afterLines="100"/>
        <w:rPr>
          <w:rFonts w:ascii="黑体" w:eastAsia="黑体"/>
          <w:b/>
          <w:bCs/>
          <w:sz w:val="21"/>
        </w:rPr>
      </w:pPr>
      <w:bookmarkStart w:id="2" w:name="_Toc56204000"/>
      <w:r>
        <w:rPr>
          <w:rFonts w:hint="eastAsia" w:ascii="黑体" w:eastAsia="黑体"/>
          <w:b/>
          <w:bCs/>
          <w:sz w:val="21"/>
        </w:rPr>
        <w:t>2.1  采集器向公共云服务上报采集数据</w:t>
      </w:r>
      <w:bookmarkEnd w:id="2"/>
    </w:p>
    <w:p>
      <w:pPr>
        <w:rPr>
          <w:rFonts w:asciiTheme="minorEastAsia" w:hAnsiTheme="minorEastAsia" w:eastAsiaTheme="minorEastAsia"/>
        </w:rPr>
      </w:pPr>
      <w:r>
        <w:rPr>
          <w:rFonts w:hint="eastAsia" w:ascii="黑体" w:eastAsia="黑体"/>
          <w:b/>
          <w:bCs/>
        </w:rPr>
        <w:tab/>
      </w:r>
      <w:r>
        <w:rPr>
          <w:rFonts w:hint="eastAsia" w:asciiTheme="minorEastAsia" w:hAnsiTheme="minorEastAsia" w:eastAsiaTheme="minorEastAsia"/>
        </w:rPr>
        <w:t>上报采集数据是以采集器主动向公共云服务器IP地址或域名，端口（默认端口：9000）发起UDP请求接入报文。公共云服务器收到后立即响应且在回复报文中携带加密密钥，采集器收到回复报文并记录此密钥参数以备在发送采集数据时使用此密钥加密采集数据。采集器将采集到的数据以REQ_TRANSFDATA 报文结构发送给公共云服务器。发送一条后等待服务器回执，如果服务器回执正常就删除发送的数据，如果不正常重新发送这条数据。</w:t>
      </w:r>
    </w:p>
    <w:p>
      <w:pPr>
        <w:pStyle w:val="3"/>
        <w:numPr>
          <w:ilvl w:val="0"/>
          <w:numId w:val="0"/>
        </w:numPr>
        <w:spacing w:before="312" w:beforeLines="100" w:after="312" w:afterLines="100"/>
        <w:rPr>
          <w:rFonts w:ascii="黑体" w:eastAsia="黑体"/>
          <w:b/>
          <w:bCs/>
          <w:sz w:val="21"/>
        </w:rPr>
      </w:pPr>
      <w:bookmarkStart w:id="3" w:name="_Toc56204001"/>
      <w:r>
        <w:rPr>
          <w:rFonts w:hint="eastAsia" w:ascii="黑体" w:eastAsia="黑体"/>
          <w:b/>
          <w:bCs/>
          <w:sz w:val="21"/>
        </w:rPr>
        <w:t>2.2  采集器向公共云服务上报心跳数据</w:t>
      </w:r>
      <w:bookmarkEnd w:id="3"/>
    </w:p>
    <w:p>
      <w:pPr>
        <w:ind w:firstLine="420"/>
        <w:rPr>
          <w:b/>
          <w:bCs/>
        </w:rPr>
      </w:pPr>
      <w:r>
        <w:rPr>
          <w:rFonts w:hint="eastAsia"/>
        </w:rPr>
        <w:t>采集器根据设定频率自动像服务器发送心跳数据，供服务器检测设备运行是否正常</w:t>
      </w:r>
    </w:p>
    <w:p>
      <w:pPr>
        <w:pStyle w:val="14"/>
        <w:numPr>
          <w:ins w:id="0" w:author="lianxiang" w:date="2002-07-22T14:51:00Z"/>
        </w:numPr>
        <w:ind w:firstLine="0" w:firstLineChars="0"/>
        <w:rPr>
          <w:rFonts w:ascii="宋体"/>
        </w:rPr>
      </w:pPr>
    </w:p>
    <w:p>
      <w:pPr>
        <w:pStyle w:val="2"/>
        <w:spacing w:before="312" w:beforeLines="100" w:after="312" w:afterLines="100"/>
      </w:pPr>
      <w:bookmarkStart w:id="4" w:name="_Toc56204002"/>
      <w:r>
        <w:rPr>
          <w:rFonts w:hint="eastAsia" w:ascii="黑体" w:eastAsia="黑体"/>
          <w:sz w:val="21"/>
        </w:rPr>
        <w:t>3 协议</w:t>
      </w:r>
      <w:bookmarkEnd w:id="4"/>
    </w:p>
    <w:p>
      <w:pPr>
        <w:pStyle w:val="14"/>
        <w:numPr>
          <w:ins w:id="1" w:author="lianxiang" w:date="2002-07-22T17:12:00Z"/>
        </w:numPr>
      </w:pPr>
      <w:r>
        <w:rPr>
          <w:rFonts w:hint="eastAsia"/>
        </w:rPr>
        <w:t>在信号采集器与公共云服务器之间通过WC协议交互。</w:t>
      </w:r>
    </w:p>
    <w:p>
      <w:pPr>
        <w:pStyle w:val="3"/>
        <w:numPr>
          <w:ilvl w:val="0"/>
          <w:numId w:val="0"/>
        </w:numPr>
        <w:spacing w:before="312" w:beforeLines="100" w:after="312" w:afterLines="100"/>
        <w:rPr>
          <w:rFonts w:ascii="黑体" w:eastAsia="黑体"/>
          <w:b/>
          <w:bCs/>
          <w:sz w:val="21"/>
        </w:rPr>
      </w:pPr>
      <w:bookmarkStart w:id="5" w:name="_Toc56204003"/>
      <w:r>
        <w:rPr>
          <w:rFonts w:hint="eastAsia" w:ascii="黑体" w:eastAsia="黑体"/>
          <w:b/>
          <w:bCs/>
          <w:sz w:val="21"/>
        </w:rPr>
        <w:t>3.1  协议报文格式</w:t>
      </w:r>
      <w:bookmarkEnd w:id="5"/>
    </w:p>
    <w:p>
      <w:pPr>
        <w:pStyle w:val="14"/>
      </w:pPr>
      <w:r>
        <w:rPr>
          <w:rFonts w:hint="eastAsia"/>
        </w:rPr>
        <w:t>协议包采用固定长度头加可变长度的属性字段组成，属性字段采用</w:t>
      </w:r>
      <w:r>
        <w:t>TLV</w:t>
      </w:r>
      <w:r>
        <w:rPr>
          <w:rFonts w:hint="eastAsia"/>
        </w:rPr>
        <w:t>格式，具体如图3.1所示。</w:t>
      </w:r>
    </w:p>
    <w:p>
      <w:pPr>
        <w:pStyle w:val="13"/>
        <w:rPr>
          <w:spacing w:val="60"/>
          <w:sz w:val="24"/>
        </w:rPr>
        <w:sectPr>
          <w:headerReference r:id="rId5" w:type="default"/>
          <w:pgSz w:w="11906" w:h="16838"/>
          <w:pgMar w:top="1440" w:right="1230" w:bottom="1440" w:left="1230" w:header="851" w:footer="992" w:gutter="0"/>
          <w:pgNumType w:start="1"/>
          <w:cols w:space="425" w:num="1"/>
          <w:docGrid w:type="lines" w:linePitch="312" w:charSpace="0"/>
        </w:sectPr>
      </w:pPr>
    </w:p>
    <w:p>
      <w:pPr>
        <w:pStyle w:val="14"/>
        <w:keepNext/>
        <w:ind w:firstLine="218" w:firstLineChars="104"/>
      </w:pPr>
      <w:r>
        <w:drawing>
          <wp:inline distT="0" distB="0" distL="114300" distR="114300">
            <wp:extent cx="5353050" cy="2171065"/>
            <wp:effectExtent l="0" t="0" r="0" b="635"/>
            <wp:docPr id="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2"/>
                    <pic:cNvPicPr>
                      <a:picLocks noChangeAspect="1"/>
                    </pic:cNvPicPr>
                  </pic:nvPicPr>
                  <pic:blipFill>
                    <a:blip r:embed="rId10" cstate="print"/>
                    <a:stretch>
                      <a:fillRect/>
                    </a:stretch>
                  </pic:blipFill>
                  <pic:spPr>
                    <a:xfrm>
                      <a:off x="0" y="0"/>
                      <a:ext cx="5353050" cy="2171065"/>
                    </a:xfrm>
                    <a:prstGeom prst="rect">
                      <a:avLst/>
                    </a:prstGeom>
                    <a:noFill/>
                    <a:ln w="9525">
                      <a:noFill/>
                    </a:ln>
                  </pic:spPr>
                </pic:pic>
              </a:graphicData>
            </a:graphic>
          </wp:inline>
        </w:drawing>
      </w:r>
    </w:p>
    <w:p>
      <w:pPr>
        <w:pStyle w:val="5"/>
      </w:pPr>
      <w:r>
        <w:rPr>
          <w:rFonts w:hint="eastAsia"/>
        </w:rPr>
        <w:t>图 3.1 WC报文格式</w:t>
      </w:r>
    </w:p>
    <w:p>
      <w:pPr>
        <w:pStyle w:val="28"/>
      </w:pPr>
    </w:p>
    <w:p>
      <w:pPr>
        <w:pStyle w:val="3"/>
        <w:numPr>
          <w:ilvl w:val="0"/>
          <w:numId w:val="0"/>
        </w:numPr>
        <w:rPr>
          <w:rFonts w:ascii="黑体" w:eastAsia="黑体"/>
          <w:b/>
          <w:bCs/>
          <w:sz w:val="21"/>
        </w:rPr>
      </w:pPr>
      <w:r>
        <w:rPr>
          <w:rFonts w:hint="eastAsia" w:ascii="黑体" w:eastAsia="黑体"/>
          <w:b/>
          <w:bCs/>
          <w:sz w:val="21"/>
        </w:rPr>
        <w:t xml:space="preserve"> </w:t>
      </w:r>
      <w:bookmarkStart w:id="6" w:name="_Toc56204004"/>
      <w:r>
        <w:rPr>
          <w:rFonts w:hint="eastAsia" w:ascii="黑体" w:eastAsia="黑体"/>
          <w:b/>
          <w:bCs/>
          <w:sz w:val="21"/>
        </w:rPr>
        <w:t>3.2 报文字段说明</w:t>
      </w:r>
      <w:bookmarkEnd w:id="6"/>
    </w:p>
    <w:p>
      <w:pPr>
        <w:pStyle w:val="4"/>
      </w:pPr>
      <w:bookmarkStart w:id="7" w:name="_Toc56204005"/>
      <w:r>
        <w:t>Ver</w:t>
      </w:r>
      <w:bookmarkEnd w:id="7"/>
    </w:p>
    <w:p>
      <w:pPr>
        <w:pStyle w:val="14"/>
        <w:ind w:firstLineChars="0"/>
      </w:pPr>
      <w:r>
        <w:t>Ver</w:t>
      </w:r>
      <w:r>
        <w:rPr>
          <w:rFonts w:hint="eastAsia"/>
        </w:rPr>
        <w:t>字段是协议的版本号，长度为</w:t>
      </w:r>
      <w:r>
        <w:t xml:space="preserve"> 1 </w:t>
      </w:r>
      <w:r>
        <w:rPr>
          <w:rFonts w:hint="eastAsia"/>
        </w:rPr>
        <w:t>字节，目前定义的值为</w:t>
      </w:r>
      <w:r>
        <w:t xml:space="preserve"> 0x01</w:t>
      </w:r>
      <w:r>
        <w:rPr>
          <w:rFonts w:hint="eastAsia"/>
        </w:rPr>
        <w:t>；</w:t>
      </w:r>
    </w:p>
    <w:p>
      <w:pPr>
        <w:pStyle w:val="4"/>
      </w:pPr>
      <w:bookmarkStart w:id="8" w:name="_Toc56204006"/>
      <w:r>
        <w:t>Type</w:t>
      </w:r>
      <w:bookmarkEnd w:id="8"/>
    </w:p>
    <w:p>
      <w:pPr>
        <w:pStyle w:val="14"/>
        <w:ind w:firstLineChars="0"/>
      </w:pPr>
      <w:r>
        <w:t>Type</w:t>
      </w:r>
      <w:r>
        <w:rPr>
          <w:rFonts w:hint="eastAsia"/>
        </w:rPr>
        <w:t>字段定义报文的类型，长度为</w:t>
      </w:r>
      <w:r>
        <w:t xml:space="preserve"> 1 </w:t>
      </w:r>
      <w:r>
        <w:rPr>
          <w:rFonts w:hint="eastAsia"/>
        </w:rPr>
        <w:t>字节，目前其值的定义如表3.2。</w:t>
      </w:r>
    </w:p>
    <w:p>
      <w:pPr>
        <w:pStyle w:val="14"/>
        <w:ind w:firstLineChars="0"/>
        <w:jc w:val="center"/>
      </w:pPr>
    </w:p>
    <w:p>
      <w:pPr>
        <w:pStyle w:val="5"/>
      </w:pPr>
    </w:p>
    <w:p>
      <w:pPr>
        <w:pStyle w:val="5"/>
      </w:pPr>
    </w:p>
    <w:p>
      <w:pPr>
        <w:pStyle w:val="5"/>
      </w:pPr>
      <w:r>
        <w:rPr>
          <w:rFonts w:hint="eastAsia"/>
        </w:rPr>
        <w:t>表3.2  认证报文类型</w:t>
      </w:r>
    </w:p>
    <w:p/>
    <w:tbl>
      <w:tblPr>
        <w:tblStyle w:val="15"/>
        <w:tblW w:w="9360" w:type="dxa"/>
        <w:tblInd w:w="108" w:type="dxa"/>
        <w:tblLayout w:type="fixed"/>
        <w:tblCellMar>
          <w:top w:w="0" w:type="dxa"/>
          <w:left w:w="108" w:type="dxa"/>
          <w:bottom w:w="0" w:type="dxa"/>
          <w:right w:w="108" w:type="dxa"/>
        </w:tblCellMar>
      </w:tblPr>
      <w:tblGrid>
        <w:gridCol w:w="2340"/>
        <w:gridCol w:w="1260"/>
        <w:gridCol w:w="2160"/>
        <w:gridCol w:w="3600"/>
      </w:tblGrid>
      <w:tr>
        <w:tblPrEx>
          <w:tblCellMar>
            <w:top w:w="0" w:type="dxa"/>
            <w:left w:w="108" w:type="dxa"/>
            <w:bottom w:w="0" w:type="dxa"/>
            <w:right w:w="108" w:type="dxa"/>
          </w:tblCellMar>
        </w:tblPrEx>
        <w:tc>
          <w:tcPr>
            <w:tcW w:w="2340" w:type="dxa"/>
            <w:tcBorders>
              <w:top w:val="single" w:color="auto" w:sz="6" w:space="0"/>
              <w:left w:val="single" w:color="auto" w:sz="6" w:space="0"/>
              <w:bottom w:val="single" w:color="auto" w:sz="6" w:space="0"/>
              <w:right w:val="single" w:color="auto" w:sz="6" w:space="0"/>
            </w:tcBorders>
          </w:tcPr>
          <w:p>
            <w:pPr>
              <w:pStyle w:val="28"/>
              <w:jc w:val="center"/>
            </w:pPr>
            <w:r>
              <w:rPr>
                <w:b/>
                <w:bCs/>
              </w:rPr>
              <w:t>Type</w:t>
            </w:r>
          </w:p>
        </w:tc>
        <w:tc>
          <w:tcPr>
            <w:tcW w:w="1260" w:type="dxa"/>
            <w:tcBorders>
              <w:top w:val="single" w:color="auto" w:sz="6" w:space="0"/>
              <w:left w:val="single" w:color="auto" w:sz="6" w:space="0"/>
              <w:bottom w:val="single" w:color="auto" w:sz="6" w:space="0"/>
              <w:right w:val="single" w:color="auto" w:sz="6" w:space="0"/>
            </w:tcBorders>
          </w:tcPr>
          <w:p>
            <w:pPr>
              <w:pStyle w:val="28"/>
              <w:jc w:val="center"/>
            </w:pPr>
            <w:r>
              <w:rPr>
                <w:rFonts w:hint="eastAsia"/>
                <w:b/>
                <w:bCs/>
              </w:rPr>
              <w:t>值</w:t>
            </w:r>
          </w:p>
        </w:tc>
        <w:tc>
          <w:tcPr>
            <w:tcW w:w="2160" w:type="dxa"/>
            <w:tcBorders>
              <w:top w:val="single" w:color="auto" w:sz="6" w:space="0"/>
              <w:left w:val="single" w:color="auto" w:sz="6" w:space="0"/>
              <w:bottom w:val="single" w:color="auto" w:sz="6" w:space="0"/>
              <w:right w:val="single" w:color="auto" w:sz="6" w:space="0"/>
            </w:tcBorders>
          </w:tcPr>
          <w:p>
            <w:pPr>
              <w:pStyle w:val="28"/>
              <w:jc w:val="center"/>
            </w:pPr>
            <w:r>
              <w:rPr>
                <w:rFonts w:hint="eastAsia"/>
                <w:b/>
                <w:bCs/>
              </w:rPr>
              <w:t>方向</w:t>
            </w:r>
          </w:p>
        </w:tc>
        <w:tc>
          <w:tcPr>
            <w:tcW w:w="3600" w:type="dxa"/>
            <w:tcBorders>
              <w:top w:val="single" w:color="auto" w:sz="6" w:space="0"/>
              <w:left w:val="single" w:color="auto" w:sz="6" w:space="0"/>
              <w:bottom w:val="single" w:color="auto" w:sz="6" w:space="0"/>
              <w:right w:val="single" w:color="auto" w:sz="6" w:space="0"/>
            </w:tcBorders>
          </w:tcPr>
          <w:p>
            <w:pPr>
              <w:pStyle w:val="28"/>
              <w:jc w:val="center"/>
            </w:pPr>
            <w:r>
              <w:rPr>
                <w:rFonts w:hint="eastAsia"/>
                <w:b/>
                <w:bCs/>
              </w:rPr>
              <w:t>含义</w:t>
            </w:r>
          </w:p>
        </w:tc>
      </w:tr>
      <w:tr>
        <w:tblPrEx>
          <w:tblCellMar>
            <w:top w:w="0" w:type="dxa"/>
            <w:left w:w="108" w:type="dxa"/>
            <w:bottom w:w="0" w:type="dxa"/>
            <w:right w:w="108" w:type="dxa"/>
          </w:tblCellMar>
        </w:tblPrEx>
        <w:tc>
          <w:tcPr>
            <w:tcW w:w="2340" w:type="dxa"/>
            <w:tcBorders>
              <w:top w:val="single" w:color="auto" w:sz="6" w:space="0"/>
              <w:left w:val="single" w:color="auto" w:sz="6" w:space="0"/>
              <w:bottom w:val="single" w:color="auto" w:sz="6" w:space="0"/>
              <w:right w:val="single" w:color="auto" w:sz="6" w:space="0"/>
            </w:tcBorders>
          </w:tcPr>
          <w:p>
            <w:pPr>
              <w:pStyle w:val="29"/>
            </w:pPr>
            <w:r>
              <w:t>REQ_</w:t>
            </w:r>
            <w:r>
              <w:rPr>
                <w:rFonts w:hint="eastAsia"/>
              </w:rPr>
              <w:t>JOIN</w:t>
            </w:r>
          </w:p>
        </w:tc>
        <w:tc>
          <w:tcPr>
            <w:tcW w:w="1260" w:type="dxa"/>
            <w:tcBorders>
              <w:top w:val="single" w:color="auto" w:sz="6" w:space="0"/>
              <w:left w:val="single" w:color="auto" w:sz="6" w:space="0"/>
              <w:bottom w:val="single" w:color="auto" w:sz="6" w:space="0"/>
              <w:right w:val="single" w:color="auto" w:sz="6" w:space="0"/>
            </w:tcBorders>
          </w:tcPr>
          <w:p>
            <w:pPr>
              <w:pStyle w:val="29"/>
            </w:pPr>
            <w:r>
              <w:t>0x01</w:t>
            </w:r>
          </w:p>
        </w:tc>
        <w:tc>
          <w:tcPr>
            <w:tcW w:w="2160" w:type="dxa"/>
            <w:tcBorders>
              <w:top w:val="single" w:color="auto" w:sz="6" w:space="0"/>
              <w:left w:val="single" w:color="auto" w:sz="6" w:space="0"/>
              <w:bottom w:val="single" w:color="auto" w:sz="6" w:space="0"/>
              <w:right w:val="single" w:color="auto" w:sz="6" w:space="0"/>
            </w:tcBorders>
          </w:tcPr>
          <w:p>
            <w:pPr>
              <w:pStyle w:val="29"/>
            </w:pPr>
            <w:r>
              <w:t>Client-----&gt;Server</w:t>
            </w:r>
          </w:p>
        </w:tc>
        <w:tc>
          <w:tcPr>
            <w:tcW w:w="3600" w:type="dxa"/>
            <w:tcBorders>
              <w:top w:val="single" w:color="auto" w:sz="6" w:space="0"/>
              <w:left w:val="single" w:color="auto" w:sz="6" w:space="0"/>
              <w:bottom w:val="single" w:color="auto" w:sz="6" w:space="0"/>
              <w:right w:val="single" w:color="auto" w:sz="6" w:space="0"/>
            </w:tcBorders>
          </w:tcPr>
          <w:p>
            <w:pPr>
              <w:pStyle w:val="29"/>
            </w:pPr>
            <w:r>
              <w:rPr>
                <w:rFonts w:hint="eastAsia"/>
              </w:rPr>
              <w:t>采集器向云服务器发送的请求接入报文</w:t>
            </w:r>
          </w:p>
        </w:tc>
      </w:tr>
      <w:tr>
        <w:tblPrEx>
          <w:tblCellMar>
            <w:top w:w="0" w:type="dxa"/>
            <w:left w:w="108" w:type="dxa"/>
            <w:bottom w:w="0" w:type="dxa"/>
            <w:right w:w="108" w:type="dxa"/>
          </w:tblCellMar>
        </w:tblPrEx>
        <w:tc>
          <w:tcPr>
            <w:tcW w:w="2340" w:type="dxa"/>
            <w:tcBorders>
              <w:top w:val="single" w:color="auto" w:sz="6" w:space="0"/>
              <w:left w:val="single" w:color="auto" w:sz="6" w:space="0"/>
              <w:bottom w:val="single" w:color="auto" w:sz="6" w:space="0"/>
              <w:right w:val="single" w:color="auto" w:sz="6" w:space="0"/>
            </w:tcBorders>
          </w:tcPr>
          <w:p>
            <w:pPr>
              <w:pStyle w:val="29"/>
            </w:pPr>
            <w:r>
              <w:t>ACK_</w:t>
            </w:r>
            <w:r>
              <w:rPr>
                <w:rFonts w:hint="eastAsia"/>
              </w:rPr>
              <w:t>JOIN</w:t>
            </w:r>
          </w:p>
        </w:tc>
        <w:tc>
          <w:tcPr>
            <w:tcW w:w="1260" w:type="dxa"/>
            <w:tcBorders>
              <w:top w:val="single" w:color="auto" w:sz="6" w:space="0"/>
              <w:left w:val="single" w:color="auto" w:sz="6" w:space="0"/>
              <w:bottom w:val="single" w:color="auto" w:sz="6" w:space="0"/>
              <w:right w:val="single" w:color="auto" w:sz="6" w:space="0"/>
            </w:tcBorders>
          </w:tcPr>
          <w:p>
            <w:pPr>
              <w:pStyle w:val="29"/>
            </w:pPr>
            <w:r>
              <w:t>0x02</w:t>
            </w:r>
          </w:p>
        </w:tc>
        <w:tc>
          <w:tcPr>
            <w:tcW w:w="2160" w:type="dxa"/>
            <w:tcBorders>
              <w:top w:val="single" w:color="auto" w:sz="6" w:space="0"/>
              <w:left w:val="single" w:color="auto" w:sz="6" w:space="0"/>
              <w:bottom w:val="single" w:color="auto" w:sz="6" w:space="0"/>
              <w:right w:val="single" w:color="auto" w:sz="6" w:space="0"/>
            </w:tcBorders>
          </w:tcPr>
          <w:p>
            <w:pPr>
              <w:pStyle w:val="29"/>
            </w:pPr>
            <w:r>
              <w:t>Client&lt;-----Server</w:t>
            </w:r>
          </w:p>
        </w:tc>
        <w:tc>
          <w:tcPr>
            <w:tcW w:w="3600" w:type="dxa"/>
            <w:tcBorders>
              <w:top w:val="single" w:color="auto" w:sz="6" w:space="0"/>
              <w:left w:val="single" w:color="auto" w:sz="6" w:space="0"/>
              <w:bottom w:val="single" w:color="auto" w:sz="6" w:space="0"/>
              <w:right w:val="single" w:color="auto" w:sz="6" w:space="0"/>
            </w:tcBorders>
          </w:tcPr>
          <w:p>
            <w:pPr>
              <w:pStyle w:val="29"/>
            </w:pPr>
            <w:r>
              <w:rPr>
                <w:rFonts w:hint="eastAsia"/>
              </w:rPr>
              <w:t>云服务器对采集器请求接入报文的响应报文，并在属性字段里携带加密密钥</w:t>
            </w:r>
          </w:p>
        </w:tc>
      </w:tr>
      <w:tr>
        <w:tblPrEx>
          <w:tblCellMar>
            <w:top w:w="0" w:type="dxa"/>
            <w:left w:w="108" w:type="dxa"/>
            <w:bottom w:w="0" w:type="dxa"/>
            <w:right w:w="108" w:type="dxa"/>
          </w:tblCellMar>
        </w:tblPrEx>
        <w:tc>
          <w:tcPr>
            <w:tcW w:w="2340" w:type="dxa"/>
            <w:tcBorders>
              <w:top w:val="single" w:color="auto" w:sz="6" w:space="0"/>
              <w:left w:val="single" w:color="auto" w:sz="6" w:space="0"/>
              <w:bottom w:val="single" w:color="auto" w:sz="6" w:space="0"/>
              <w:right w:val="single" w:color="auto" w:sz="6" w:space="0"/>
            </w:tcBorders>
          </w:tcPr>
          <w:p>
            <w:pPr>
              <w:pStyle w:val="29"/>
            </w:pPr>
            <w:r>
              <w:rPr>
                <w:spacing w:val="3"/>
              </w:rPr>
              <w:t>REQ_</w:t>
            </w:r>
            <w:r>
              <w:rPr>
                <w:rFonts w:hint="eastAsia"/>
                <w:spacing w:val="3"/>
              </w:rPr>
              <w:t>TRANSFDATA</w:t>
            </w:r>
          </w:p>
        </w:tc>
        <w:tc>
          <w:tcPr>
            <w:tcW w:w="1260" w:type="dxa"/>
            <w:tcBorders>
              <w:top w:val="single" w:color="auto" w:sz="6" w:space="0"/>
              <w:left w:val="single" w:color="auto" w:sz="6" w:space="0"/>
              <w:bottom w:val="single" w:color="auto" w:sz="6" w:space="0"/>
              <w:right w:val="single" w:color="auto" w:sz="6" w:space="0"/>
            </w:tcBorders>
          </w:tcPr>
          <w:p>
            <w:pPr>
              <w:pStyle w:val="29"/>
            </w:pPr>
            <w:r>
              <w:t>0x0</w:t>
            </w:r>
            <w:r>
              <w:rPr>
                <w:rFonts w:hint="eastAsia"/>
              </w:rPr>
              <w:t>3</w:t>
            </w:r>
          </w:p>
        </w:tc>
        <w:tc>
          <w:tcPr>
            <w:tcW w:w="2160" w:type="dxa"/>
            <w:tcBorders>
              <w:top w:val="single" w:color="auto" w:sz="6" w:space="0"/>
              <w:left w:val="single" w:color="auto" w:sz="6" w:space="0"/>
              <w:bottom w:val="single" w:color="auto" w:sz="6" w:space="0"/>
              <w:right w:val="single" w:color="auto" w:sz="6" w:space="0"/>
            </w:tcBorders>
          </w:tcPr>
          <w:p>
            <w:pPr>
              <w:pStyle w:val="29"/>
            </w:pPr>
            <w:r>
              <w:t>Client-----&gt;Server</w:t>
            </w:r>
          </w:p>
        </w:tc>
        <w:tc>
          <w:tcPr>
            <w:tcW w:w="3600" w:type="dxa"/>
            <w:tcBorders>
              <w:top w:val="single" w:color="auto" w:sz="6" w:space="0"/>
              <w:left w:val="single" w:color="auto" w:sz="6" w:space="0"/>
              <w:bottom w:val="single" w:color="auto" w:sz="6" w:space="0"/>
              <w:right w:val="single" w:color="auto" w:sz="6" w:space="0"/>
            </w:tcBorders>
          </w:tcPr>
          <w:p>
            <w:pPr>
              <w:pStyle w:val="29"/>
            </w:pPr>
            <w:r>
              <w:rPr>
                <w:rFonts w:hint="eastAsia"/>
              </w:rPr>
              <w:t>采集器向云服务器发送己采集数据报文</w:t>
            </w:r>
          </w:p>
        </w:tc>
      </w:tr>
      <w:tr>
        <w:tblPrEx>
          <w:tblCellMar>
            <w:top w:w="0" w:type="dxa"/>
            <w:left w:w="108" w:type="dxa"/>
            <w:bottom w:w="0" w:type="dxa"/>
            <w:right w:w="108" w:type="dxa"/>
          </w:tblCellMar>
        </w:tblPrEx>
        <w:trPr>
          <w:trHeight w:val="1079" w:hRule="atLeast"/>
        </w:trPr>
        <w:tc>
          <w:tcPr>
            <w:tcW w:w="2340" w:type="dxa"/>
            <w:tcBorders>
              <w:top w:val="single" w:color="auto" w:sz="6" w:space="0"/>
              <w:left w:val="single" w:color="auto" w:sz="6" w:space="0"/>
              <w:bottom w:val="single" w:color="auto" w:sz="6" w:space="0"/>
              <w:right w:val="single" w:color="auto" w:sz="6" w:space="0"/>
            </w:tcBorders>
          </w:tcPr>
          <w:p>
            <w:pPr>
              <w:pStyle w:val="29"/>
            </w:pPr>
            <w:r>
              <w:t>ACK_</w:t>
            </w:r>
            <w:r>
              <w:rPr>
                <w:rFonts w:hint="eastAsia"/>
                <w:spacing w:val="3"/>
              </w:rPr>
              <w:t>TRANSFDATA</w:t>
            </w:r>
          </w:p>
        </w:tc>
        <w:tc>
          <w:tcPr>
            <w:tcW w:w="1260" w:type="dxa"/>
            <w:tcBorders>
              <w:top w:val="single" w:color="auto" w:sz="6" w:space="0"/>
              <w:left w:val="single" w:color="auto" w:sz="6" w:space="0"/>
              <w:bottom w:val="single" w:color="auto" w:sz="6" w:space="0"/>
              <w:right w:val="single" w:color="auto" w:sz="6" w:space="0"/>
            </w:tcBorders>
          </w:tcPr>
          <w:p>
            <w:pPr>
              <w:pStyle w:val="29"/>
            </w:pPr>
            <w:r>
              <w:t>0x0</w:t>
            </w:r>
            <w:r>
              <w:rPr>
                <w:rFonts w:hint="eastAsia"/>
              </w:rPr>
              <w:t>4</w:t>
            </w:r>
          </w:p>
        </w:tc>
        <w:tc>
          <w:tcPr>
            <w:tcW w:w="2160" w:type="dxa"/>
            <w:tcBorders>
              <w:top w:val="single" w:color="auto" w:sz="6" w:space="0"/>
              <w:left w:val="single" w:color="auto" w:sz="6" w:space="0"/>
              <w:bottom w:val="single" w:color="auto" w:sz="6" w:space="0"/>
              <w:right w:val="single" w:color="auto" w:sz="6" w:space="0"/>
            </w:tcBorders>
          </w:tcPr>
          <w:p>
            <w:pPr>
              <w:pStyle w:val="29"/>
            </w:pPr>
            <w:r>
              <w:t>Client&lt;-----Server</w:t>
            </w:r>
          </w:p>
        </w:tc>
        <w:tc>
          <w:tcPr>
            <w:tcW w:w="3600" w:type="dxa"/>
            <w:tcBorders>
              <w:top w:val="single" w:color="auto" w:sz="6" w:space="0"/>
              <w:left w:val="single" w:color="auto" w:sz="6" w:space="0"/>
              <w:bottom w:val="single" w:color="auto" w:sz="6" w:space="0"/>
              <w:right w:val="single" w:color="auto" w:sz="6" w:space="0"/>
            </w:tcBorders>
          </w:tcPr>
          <w:p>
            <w:pPr>
              <w:pStyle w:val="29"/>
            </w:pPr>
            <w:r>
              <w:rPr>
                <w:rFonts w:hint="eastAsia"/>
              </w:rPr>
              <w:t>云服务器对采集器发送的采集数据收到应答报文，并在属性字段里携带是否需要重发等标记</w:t>
            </w:r>
          </w:p>
        </w:tc>
      </w:tr>
      <w:tr>
        <w:tblPrEx>
          <w:tblCellMar>
            <w:top w:w="0" w:type="dxa"/>
            <w:left w:w="108" w:type="dxa"/>
            <w:bottom w:w="0" w:type="dxa"/>
            <w:right w:w="108" w:type="dxa"/>
          </w:tblCellMar>
        </w:tblPrEx>
        <w:trPr>
          <w:trHeight w:val="90" w:hRule="atLeast"/>
        </w:trPr>
        <w:tc>
          <w:tcPr>
            <w:tcW w:w="2340" w:type="dxa"/>
            <w:tcBorders>
              <w:top w:val="single" w:color="auto" w:sz="6" w:space="0"/>
              <w:left w:val="single" w:color="auto" w:sz="6" w:space="0"/>
              <w:bottom w:val="single" w:color="auto" w:sz="6" w:space="0"/>
              <w:right w:val="single" w:color="auto" w:sz="6" w:space="0"/>
            </w:tcBorders>
          </w:tcPr>
          <w:p>
            <w:pPr>
              <w:pStyle w:val="29"/>
            </w:pPr>
            <w:r>
              <w:t>REQ_</w:t>
            </w:r>
            <w:r>
              <w:rPr>
                <w:rFonts w:hint="eastAsia"/>
              </w:rPr>
              <w:t>STATUS</w:t>
            </w:r>
          </w:p>
        </w:tc>
        <w:tc>
          <w:tcPr>
            <w:tcW w:w="1260" w:type="dxa"/>
            <w:tcBorders>
              <w:top w:val="single" w:color="auto" w:sz="6" w:space="0"/>
              <w:left w:val="single" w:color="auto" w:sz="6" w:space="0"/>
              <w:bottom w:val="single" w:color="auto" w:sz="6" w:space="0"/>
              <w:right w:val="single" w:color="auto" w:sz="6" w:space="0"/>
            </w:tcBorders>
          </w:tcPr>
          <w:p>
            <w:pPr>
              <w:pStyle w:val="29"/>
            </w:pPr>
            <w:r>
              <w:t>0x0</w:t>
            </w:r>
            <w:r>
              <w:rPr>
                <w:rFonts w:hint="eastAsia"/>
              </w:rPr>
              <w:t>5</w:t>
            </w:r>
          </w:p>
        </w:tc>
        <w:tc>
          <w:tcPr>
            <w:tcW w:w="2160" w:type="dxa"/>
            <w:tcBorders>
              <w:top w:val="single" w:color="auto" w:sz="6" w:space="0"/>
              <w:left w:val="single" w:color="auto" w:sz="6" w:space="0"/>
              <w:bottom w:val="single" w:color="auto" w:sz="6" w:space="0"/>
              <w:right w:val="single" w:color="auto" w:sz="6" w:space="0"/>
            </w:tcBorders>
          </w:tcPr>
          <w:p>
            <w:pPr>
              <w:pStyle w:val="29"/>
            </w:pPr>
            <w:r>
              <w:t>Client-----&gt;Server</w:t>
            </w:r>
          </w:p>
        </w:tc>
        <w:tc>
          <w:tcPr>
            <w:tcW w:w="3600" w:type="dxa"/>
            <w:tcBorders>
              <w:top w:val="single" w:color="auto" w:sz="6" w:space="0"/>
              <w:left w:val="single" w:color="auto" w:sz="6" w:space="0"/>
              <w:bottom w:val="single" w:color="auto" w:sz="6" w:space="0"/>
              <w:right w:val="single" w:color="auto" w:sz="6" w:space="0"/>
            </w:tcBorders>
          </w:tcPr>
          <w:p>
            <w:pPr>
              <w:pStyle w:val="29"/>
            </w:pPr>
            <w:r>
              <w:rPr>
                <w:rFonts w:hint="eastAsia"/>
              </w:rPr>
              <w:t>采集器向云服务器发送的状态报文，并在属性字段里携带自身的功率、CUP使用率、等状态信息。</w:t>
            </w:r>
          </w:p>
        </w:tc>
      </w:tr>
      <w:tr>
        <w:tblPrEx>
          <w:tblCellMar>
            <w:top w:w="0" w:type="dxa"/>
            <w:left w:w="108" w:type="dxa"/>
            <w:bottom w:w="0" w:type="dxa"/>
            <w:right w:w="108" w:type="dxa"/>
          </w:tblCellMar>
        </w:tblPrEx>
        <w:trPr>
          <w:trHeight w:val="36" w:hRule="atLeast"/>
        </w:trPr>
        <w:tc>
          <w:tcPr>
            <w:tcW w:w="2340" w:type="dxa"/>
            <w:tcBorders>
              <w:top w:val="single" w:color="auto" w:sz="6" w:space="0"/>
              <w:left w:val="single" w:color="auto" w:sz="6" w:space="0"/>
              <w:bottom w:val="single" w:color="auto" w:sz="6" w:space="0"/>
              <w:right w:val="single" w:color="auto" w:sz="6" w:space="0"/>
            </w:tcBorders>
          </w:tcPr>
          <w:p>
            <w:pPr>
              <w:pStyle w:val="29"/>
            </w:pPr>
            <w:r>
              <w:t>ACK_</w:t>
            </w:r>
            <w:r>
              <w:rPr>
                <w:rFonts w:hint="eastAsia"/>
              </w:rPr>
              <w:t>STATUS</w:t>
            </w:r>
          </w:p>
        </w:tc>
        <w:tc>
          <w:tcPr>
            <w:tcW w:w="1260" w:type="dxa"/>
            <w:tcBorders>
              <w:top w:val="single" w:color="auto" w:sz="6" w:space="0"/>
              <w:left w:val="single" w:color="auto" w:sz="6" w:space="0"/>
              <w:bottom w:val="single" w:color="auto" w:sz="6" w:space="0"/>
              <w:right w:val="single" w:color="auto" w:sz="6" w:space="0"/>
            </w:tcBorders>
          </w:tcPr>
          <w:p>
            <w:pPr>
              <w:pStyle w:val="29"/>
            </w:pPr>
            <w:r>
              <w:t>0x</w:t>
            </w:r>
            <w:r>
              <w:rPr>
                <w:rFonts w:hint="eastAsia"/>
              </w:rPr>
              <w:t>06</w:t>
            </w:r>
          </w:p>
        </w:tc>
        <w:tc>
          <w:tcPr>
            <w:tcW w:w="2160" w:type="dxa"/>
            <w:tcBorders>
              <w:top w:val="single" w:color="auto" w:sz="6" w:space="0"/>
              <w:left w:val="single" w:color="auto" w:sz="6" w:space="0"/>
              <w:bottom w:val="single" w:color="auto" w:sz="6" w:space="0"/>
              <w:right w:val="single" w:color="auto" w:sz="6" w:space="0"/>
            </w:tcBorders>
          </w:tcPr>
          <w:p>
            <w:pPr>
              <w:pStyle w:val="29"/>
            </w:pPr>
            <w:r>
              <w:t>Client&lt;-----Server</w:t>
            </w:r>
          </w:p>
        </w:tc>
        <w:tc>
          <w:tcPr>
            <w:tcW w:w="3600" w:type="dxa"/>
            <w:tcBorders>
              <w:top w:val="single" w:color="auto" w:sz="6" w:space="0"/>
              <w:left w:val="single" w:color="auto" w:sz="6" w:space="0"/>
              <w:bottom w:val="single" w:color="auto" w:sz="6" w:space="0"/>
              <w:right w:val="single" w:color="auto" w:sz="6" w:space="0"/>
            </w:tcBorders>
          </w:tcPr>
          <w:p>
            <w:pPr>
              <w:pStyle w:val="29"/>
            </w:pPr>
            <w:r>
              <w:rPr>
                <w:rFonts w:hint="eastAsia"/>
              </w:rPr>
              <w:t>云服务器对采集器发送的状态信息响应报文</w:t>
            </w:r>
          </w:p>
        </w:tc>
      </w:tr>
    </w:tbl>
    <w:p>
      <w:pPr>
        <w:rPr>
          <w:rFonts w:hint="eastAsia"/>
        </w:rPr>
      </w:pPr>
    </w:p>
    <w:p>
      <w:pPr>
        <w:pStyle w:val="4"/>
      </w:pPr>
      <w:bookmarkStart w:id="9" w:name="_Toc56204007"/>
      <w:r>
        <w:t>Rsv</w:t>
      </w:r>
      <w:bookmarkEnd w:id="9"/>
    </w:p>
    <w:p>
      <w:pPr>
        <w:pStyle w:val="14"/>
      </w:pPr>
      <w:r>
        <w:t xml:space="preserve"> Rsv</w:t>
      </w:r>
      <w:r>
        <w:rPr>
          <w:rFonts w:hint="eastAsia"/>
        </w:rPr>
        <w:t>目前为保留字段，长度为</w:t>
      </w:r>
      <w:r>
        <w:t xml:space="preserve"> </w:t>
      </w:r>
      <w:r>
        <w:rPr>
          <w:rFonts w:hint="eastAsia"/>
        </w:rPr>
        <w:t>2</w:t>
      </w:r>
      <w:r>
        <w:t xml:space="preserve"> </w:t>
      </w:r>
      <w:r>
        <w:rPr>
          <w:rFonts w:hint="eastAsia"/>
        </w:rPr>
        <w:t>字节，在所有报文中值为</w:t>
      </w:r>
      <w:r>
        <w:t xml:space="preserve"> 0</w:t>
      </w:r>
      <w:r>
        <w:rPr>
          <w:rFonts w:hint="eastAsia"/>
        </w:rPr>
        <w:t>；</w:t>
      </w:r>
    </w:p>
    <w:p>
      <w:pPr>
        <w:pStyle w:val="4"/>
      </w:pPr>
      <w:bookmarkStart w:id="10" w:name="_Toc56204008"/>
      <w:r>
        <w:t>SerialNo</w:t>
      </w:r>
      <w:bookmarkEnd w:id="10"/>
    </w:p>
    <w:p>
      <w:pPr>
        <w:pStyle w:val="14"/>
      </w:pPr>
      <w:r>
        <w:t>SerialNo</w:t>
      </w:r>
      <w:r>
        <w:rPr>
          <w:rFonts w:hint="eastAsia"/>
        </w:rPr>
        <w:t>字段为报文的序列号，长度为</w:t>
      </w:r>
      <w:r>
        <w:t xml:space="preserve"> 2 </w:t>
      </w:r>
      <w:r>
        <w:rPr>
          <w:rFonts w:hint="eastAsia"/>
        </w:rPr>
        <w:t>字节，由采集器随机生成，采集器必须尽量保证不同认证流程的</w:t>
      </w:r>
      <w:r>
        <w:t>SerialNo</w:t>
      </w:r>
      <w:r>
        <w:rPr>
          <w:rFonts w:hint="eastAsia"/>
        </w:rPr>
        <w:t>在一定时间内不得重复，在同一个请求回复的双向报文中报文的</w:t>
      </w:r>
      <w:r>
        <w:t>SerialNo</w:t>
      </w:r>
      <w:r>
        <w:rPr>
          <w:rFonts w:hint="eastAsia"/>
        </w:rPr>
        <w:t>相同</w:t>
      </w:r>
    </w:p>
    <w:p>
      <w:pPr>
        <w:pStyle w:val="4"/>
      </w:pPr>
      <w:bookmarkStart w:id="11" w:name="_Toc56204009"/>
      <w:r>
        <w:t>ReqID</w:t>
      </w:r>
      <w:bookmarkEnd w:id="11"/>
    </w:p>
    <w:p>
      <w:pPr>
        <w:pStyle w:val="14"/>
      </w:pPr>
      <w:r>
        <w:t>ReqID</w:t>
      </w:r>
      <w:r>
        <w:rPr>
          <w:rFonts w:hint="eastAsia"/>
        </w:rPr>
        <w:t>字段长度为</w:t>
      </w:r>
      <w:r>
        <w:t xml:space="preserve"> 2 </w:t>
      </w:r>
      <w:r>
        <w:rPr>
          <w:rFonts w:hint="eastAsia"/>
        </w:rPr>
        <w:t xml:space="preserve">个字节，由公共云服务器在回复采集器时赋值，该值为应答采集器发送信息的 </w:t>
      </w:r>
      <w:r>
        <w:t>SerialNo</w:t>
      </w:r>
      <w:r>
        <w:rPr>
          <w:rFonts w:hint="eastAsia"/>
        </w:rPr>
        <w:t>字段</w:t>
      </w:r>
    </w:p>
    <w:p>
      <w:pPr>
        <w:pStyle w:val="4"/>
      </w:pPr>
      <w:bookmarkStart w:id="12" w:name="_Toc56204010"/>
      <w:r>
        <w:t>IP</w:t>
      </w:r>
      <w:r>
        <w:rPr>
          <w:rFonts w:hint="eastAsia"/>
        </w:rPr>
        <w:t>v4</w:t>
      </w:r>
      <w:bookmarkEnd w:id="12"/>
    </w:p>
    <w:p>
      <w:pPr>
        <w:pStyle w:val="14"/>
        <w:ind w:firstLineChars="0"/>
        <w:rPr>
          <w:color w:val="000000"/>
        </w:rPr>
      </w:pPr>
      <w:r>
        <w:t>IP</w:t>
      </w:r>
      <w:r>
        <w:rPr>
          <w:rFonts w:hint="eastAsia"/>
        </w:rPr>
        <w:t>v4</w:t>
      </w:r>
      <w:r>
        <w:rPr>
          <w:rFonts w:hint="eastAsia"/>
          <w:color w:val="000000"/>
        </w:rPr>
        <w:t>字段为采集器</w:t>
      </w:r>
      <w:r>
        <w:rPr>
          <w:color w:val="000000"/>
        </w:rPr>
        <w:t>IP</w:t>
      </w:r>
      <w:r>
        <w:rPr>
          <w:rFonts w:hint="eastAsia"/>
          <w:color w:val="000000"/>
        </w:rPr>
        <w:t>V4地址，长度为</w:t>
      </w:r>
      <w:r>
        <w:rPr>
          <w:color w:val="000000"/>
        </w:rPr>
        <w:t xml:space="preserve"> 4 </w:t>
      </w:r>
      <w:r>
        <w:rPr>
          <w:rFonts w:hint="eastAsia"/>
          <w:color w:val="000000"/>
        </w:rPr>
        <w:t>字节，其值由采集器其获得的</w:t>
      </w:r>
      <w:r>
        <w:rPr>
          <w:color w:val="000000"/>
        </w:rPr>
        <w:t>IP</w:t>
      </w:r>
      <w:r>
        <w:rPr>
          <w:rFonts w:hint="eastAsia"/>
          <w:color w:val="000000"/>
        </w:rPr>
        <w:t>V4地址填写,</w:t>
      </w:r>
    </w:p>
    <w:p>
      <w:pPr>
        <w:pStyle w:val="4"/>
      </w:pPr>
      <w:bookmarkStart w:id="13" w:name="_Toc56204011"/>
      <w:r>
        <w:t>Port</w:t>
      </w:r>
      <w:r>
        <w:rPr>
          <w:rFonts w:hint="eastAsia"/>
        </w:rPr>
        <w:t>1</w:t>
      </w:r>
      <w:bookmarkEnd w:id="13"/>
    </w:p>
    <w:p>
      <w:pPr>
        <w:pStyle w:val="14"/>
      </w:pPr>
      <w:r>
        <w:rPr>
          <w:rFonts w:hint="eastAsia"/>
          <w:color w:val="000000"/>
        </w:rPr>
        <w:t>采集器使用IPV4协议通讯时使用的端口号</w:t>
      </w:r>
      <w:r>
        <w:rPr>
          <w:rFonts w:hint="eastAsia"/>
        </w:rPr>
        <w:t>，长度为</w:t>
      </w:r>
      <w:r>
        <w:t xml:space="preserve"> 2 </w:t>
      </w:r>
      <w:r>
        <w:rPr>
          <w:rFonts w:hint="eastAsia"/>
        </w:rPr>
        <w:t>字节。</w:t>
      </w:r>
    </w:p>
    <w:p>
      <w:pPr>
        <w:pStyle w:val="4"/>
      </w:pPr>
      <w:bookmarkStart w:id="14" w:name="_Toc56204012"/>
      <w:r>
        <w:t>Rsv</w:t>
      </w:r>
      <w:r>
        <w:rPr>
          <w:rFonts w:hint="eastAsia"/>
        </w:rPr>
        <w:t>2</w:t>
      </w:r>
      <w:bookmarkEnd w:id="14"/>
    </w:p>
    <w:p>
      <w:pPr>
        <w:pStyle w:val="14"/>
      </w:pPr>
      <w:r>
        <w:t xml:space="preserve"> Rsv</w:t>
      </w:r>
      <w:r>
        <w:rPr>
          <w:rFonts w:hint="eastAsia"/>
        </w:rPr>
        <w:t>2目前为保留字段，长度为</w:t>
      </w:r>
      <w:r>
        <w:t xml:space="preserve"> </w:t>
      </w:r>
      <w:r>
        <w:rPr>
          <w:rFonts w:hint="eastAsia"/>
        </w:rPr>
        <w:t>2</w:t>
      </w:r>
      <w:r>
        <w:t xml:space="preserve"> </w:t>
      </w:r>
      <w:r>
        <w:rPr>
          <w:rFonts w:hint="eastAsia"/>
        </w:rPr>
        <w:t>字节，在所有报文中值为</w:t>
      </w:r>
      <w:r>
        <w:t xml:space="preserve"> 0</w:t>
      </w:r>
      <w:r>
        <w:rPr>
          <w:rFonts w:hint="eastAsia"/>
        </w:rPr>
        <w:t>：</w:t>
      </w:r>
    </w:p>
    <w:p>
      <w:pPr>
        <w:pStyle w:val="4"/>
      </w:pPr>
      <w:bookmarkStart w:id="15" w:name="_Toc56204013"/>
      <w:r>
        <w:t>IP</w:t>
      </w:r>
      <w:r>
        <w:rPr>
          <w:rFonts w:hint="eastAsia"/>
        </w:rPr>
        <w:t>v6</w:t>
      </w:r>
      <w:bookmarkEnd w:id="15"/>
    </w:p>
    <w:p>
      <w:pPr>
        <w:pStyle w:val="14"/>
        <w:ind w:firstLineChars="0"/>
        <w:rPr>
          <w:color w:val="000000"/>
        </w:rPr>
      </w:pPr>
      <w:r>
        <w:t>IP</w:t>
      </w:r>
      <w:r>
        <w:rPr>
          <w:rFonts w:hint="eastAsia"/>
        </w:rPr>
        <w:t>v6</w:t>
      </w:r>
      <w:r>
        <w:rPr>
          <w:rFonts w:hint="eastAsia"/>
          <w:color w:val="000000"/>
        </w:rPr>
        <w:t>字段为采集器</w:t>
      </w:r>
      <w:r>
        <w:rPr>
          <w:color w:val="000000"/>
        </w:rPr>
        <w:t>IP</w:t>
      </w:r>
      <w:r>
        <w:rPr>
          <w:rFonts w:hint="eastAsia"/>
          <w:color w:val="000000"/>
        </w:rPr>
        <w:t>V6地址，长度为</w:t>
      </w:r>
      <w:r>
        <w:rPr>
          <w:color w:val="000000"/>
        </w:rPr>
        <w:t xml:space="preserve"> </w:t>
      </w:r>
      <w:r>
        <w:rPr>
          <w:rFonts w:hint="eastAsia"/>
          <w:color w:val="000000"/>
        </w:rPr>
        <w:t>6</w:t>
      </w:r>
      <w:r>
        <w:rPr>
          <w:color w:val="000000"/>
        </w:rPr>
        <w:t xml:space="preserve"> </w:t>
      </w:r>
      <w:r>
        <w:rPr>
          <w:rFonts w:hint="eastAsia"/>
          <w:color w:val="000000"/>
        </w:rPr>
        <w:t>字节，其值由采集器其获得的</w:t>
      </w:r>
      <w:r>
        <w:rPr>
          <w:color w:val="000000"/>
        </w:rPr>
        <w:t>IP</w:t>
      </w:r>
      <w:r>
        <w:rPr>
          <w:rFonts w:hint="eastAsia"/>
          <w:color w:val="000000"/>
        </w:rPr>
        <w:t>V6地址填写,</w:t>
      </w:r>
    </w:p>
    <w:p>
      <w:pPr>
        <w:pStyle w:val="4"/>
      </w:pPr>
      <w:bookmarkStart w:id="16" w:name="_Toc56204014"/>
      <w:r>
        <w:t>Port</w:t>
      </w:r>
      <w:r>
        <w:rPr>
          <w:rFonts w:hint="eastAsia"/>
        </w:rPr>
        <w:t>2</w:t>
      </w:r>
      <w:bookmarkEnd w:id="16"/>
    </w:p>
    <w:p>
      <w:pPr>
        <w:pStyle w:val="14"/>
      </w:pPr>
      <w:r>
        <w:rPr>
          <w:rFonts w:hint="eastAsia"/>
          <w:color w:val="000000"/>
        </w:rPr>
        <w:t>采集器使用IPV6协议通讯时使用的端口号</w:t>
      </w:r>
      <w:r>
        <w:rPr>
          <w:rFonts w:hint="eastAsia"/>
        </w:rPr>
        <w:t>，长度为</w:t>
      </w:r>
      <w:r>
        <w:t xml:space="preserve"> 2 </w:t>
      </w:r>
      <w:r>
        <w:rPr>
          <w:rFonts w:hint="eastAsia"/>
        </w:rPr>
        <w:t>字节。</w:t>
      </w:r>
    </w:p>
    <w:p>
      <w:pPr>
        <w:pStyle w:val="4"/>
      </w:pPr>
      <w:bookmarkStart w:id="17" w:name="_Toc56204015"/>
      <w:r>
        <w:rPr>
          <w:rFonts w:hint="eastAsia"/>
        </w:rPr>
        <w:t>Key</w:t>
      </w:r>
      <w:bookmarkEnd w:id="17"/>
    </w:p>
    <w:p>
      <w:pPr>
        <w:pStyle w:val="14"/>
        <w:ind w:firstLineChars="0"/>
      </w:pPr>
      <w:r>
        <w:rPr>
          <w:rFonts w:hint="eastAsia"/>
        </w:rPr>
        <w:t>数据传输时的密文加密密钥，长度为</w:t>
      </w:r>
      <w:r>
        <w:t xml:space="preserve"> </w:t>
      </w:r>
      <w:r>
        <w:rPr>
          <w:rFonts w:hint="eastAsia"/>
        </w:rPr>
        <w:t>6</w:t>
      </w:r>
      <w:r>
        <w:t xml:space="preserve"> </w:t>
      </w:r>
      <w:r>
        <w:rPr>
          <w:rFonts w:hint="eastAsia"/>
        </w:rPr>
        <w:t>字节。</w:t>
      </w:r>
    </w:p>
    <w:p>
      <w:pPr>
        <w:pStyle w:val="4"/>
      </w:pPr>
      <w:bookmarkStart w:id="18" w:name="_Toc56204016"/>
      <w:r>
        <w:t>ErrCode</w:t>
      </w:r>
      <w:bookmarkEnd w:id="18"/>
    </w:p>
    <w:p>
      <w:r>
        <w:rPr>
          <w:rFonts w:hint="eastAsia"/>
        </w:rPr>
        <w:t xml:space="preserve">    设备或指令下发执行返馈错误状态码。</w:t>
      </w:r>
    </w:p>
    <w:tbl>
      <w:tblPr>
        <w:tblStyle w:val="15"/>
        <w:tblW w:w="7200" w:type="dxa"/>
        <w:tblInd w:w="108" w:type="dxa"/>
        <w:tblLayout w:type="fixed"/>
        <w:tblCellMar>
          <w:top w:w="0" w:type="dxa"/>
          <w:left w:w="108" w:type="dxa"/>
          <w:bottom w:w="0" w:type="dxa"/>
          <w:right w:w="108" w:type="dxa"/>
        </w:tblCellMar>
      </w:tblPr>
      <w:tblGrid>
        <w:gridCol w:w="2340"/>
        <w:gridCol w:w="1260"/>
        <w:gridCol w:w="3600"/>
      </w:tblGrid>
      <w:tr>
        <w:tc>
          <w:tcPr>
            <w:tcW w:w="2340" w:type="dxa"/>
            <w:tcBorders>
              <w:top w:val="single" w:color="auto" w:sz="6" w:space="0"/>
              <w:left w:val="single" w:color="auto" w:sz="6" w:space="0"/>
              <w:bottom w:val="single" w:color="auto" w:sz="6" w:space="0"/>
              <w:right w:val="single" w:color="auto" w:sz="6" w:space="0"/>
            </w:tcBorders>
          </w:tcPr>
          <w:p>
            <w:pPr>
              <w:pStyle w:val="28"/>
              <w:jc w:val="center"/>
            </w:pPr>
            <w:r>
              <w:rPr>
                <w:b/>
                <w:bCs/>
              </w:rPr>
              <w:t>Type</w:t>
            </w:r>
          </w:p>
        </w:tc>
        <w:tc>
          <w:tcPr>
            <w:tcW w:w="1260" w:type="dxa"/>
            <w:tcBorders>
              <w:top w:val="single" w:color="auto" w:sz="6" w:space="0"/>
              <w:left w:val="single" w:color="auto" w:sz="6" w:space="0"/>
              <w:bottom w:val="single" w:color="auto" w:sz="6" w:space="0"/>
              <w:right w:val="single" w:color="auto" w:sz="6" w:space="0"/>
            </w:tcBorders>
          </w:tcPr>
          <w:p>
            <w:pPr>
              <w:pStyle w:val="28"/>
              <w:jc w:val="center"/>
            </w:pPr>
            <w:r>
              <w:rPr>
                <w:rFonts w:hint="eastAsia"/>
                <w:b/>
                <w:bCs/>
              </w:rPr>
              <w:t>值</w:t>
            </w:r>
          </w:p>
        </w:tc>
        <w:tc>
          <w:tcPr>
            <w:tcW w:w="3600" w:type="dxa"/>
            <w:tcBorders>
              <w:top w:val="single" w:color="auto" w:sz="6" w:space="0"/>
              <w:left w:val="single" w:color="auto" w:sz="6" w:space="0"/>
              <w:bottom w:val="single" w:color="auto" w:sz="6" w:space="0"/>
              <w:right w:val="single" w:color="auto" w:sz="6" w:space="0"/>
            </w:tcBorders>
          </w:tcPr>
          <w:p>
            <w:pPr>
              <w:pStyle w:val="28"/>
              <w:jc w:val="center"/>
            </w:pPr>
            <w:r>
              <w:rPr>
                <w:rFonts w:hint="eastAsia"/>
                <w:b/>
                <w:bCs/>
              </w:rPr>
              <w:t>含义</w:t>
            </w:r>
          </w:p>
        </w:tc>
      </w:tr>
      <w:tr>
        <w:tblPrEx>
          <w:tblCellMar>
            <w:top w:w="0" w:type="dxa"/>
            <w:left w:w="108" w:type="dxa"/>
            <w:bottom w:w="0" w:type="dxa"/>
            <w:right w:w="108" w:type="dxa"/>
          </w:tblCellMar>
        </w:tblPrEx>
        <w:tc>
          <w:tcPr>
            <w:tcW w:w="2340" w:type="dxa"/>
            <w:tcBorders>
              <w:top w:val="single" w:color="auto" w:sz="6" w:space="0"/>
              <w:left w:val="single" w:color="auto" w:sz="6" w:space="0"/>
              <w:bottom w:val="single" w:color="auto" w:sz="6" w:space="0"/>
              <w:right w:val="single" w:color="auto" w:sz="6" w:space="0"/>
            </w:tcBorders>
          </w:tcPr>
          <w:p>
            <w:pPr>
              <w:pStyle w:val="29"/>
            </w:pPr>
            <w:r>
              <w:t>RE_</w:t>
            </w:r>
            <w:r>
              <w:rPr>
                <w:rFonts w:hint="eastAsia"/>
              </w:rPr>
              <w:t>OK</w:t>
            </w:r>
          </w:p>
        </w:tc>
        <w:tc>
          <w:tcPr>
            <w:tcW w:w="1260" w:type="dxa"/>
            <w:tcBorders>
              <w:top w:val="single" w:color="auto" w:sz="6" w:space="0"/>
              <w:left w:val="single" w:color="auto" w:sz="6" w:space="0"/>
              <w:bottom w:val="single" w:color="auto" w:sz="6" w:space="0"/>
              <w:right w:val="single" w:color="auto" w:sz="6" w:space="0"/>
            </w:tcBorders>
          </w:tcPr>
          <w:p>
            <w:pPr>
              <w:pStyle w:val="29"/>
            </w:pPr>
            <w:r>
              <w:t>0x01</w:t>
            </w:r>
          </w:p>
        </w:tc>
        <w:tc>
          <w:tcPr>
            <w:tcW w:w="3600" w:type="dxa"/>
            <w:tcBorders>
              <w:top w:val="single" w:color="auto" w:sz="6" w:space="0"/>
              <w:left w:val="single" w:color="auto" w:sz="6" w:space="0"/>
              <w:bottom w:val="single" w:color="auto" w:sz="6" w:space="0"/>
              <w:right w:val="single" w:color="auto" w:sz="6" w:space="0"/>
            </w:tcBorders>
          </w:tcPr>
          <w:p>
            <w:pPr>
              <w:pStyle w:val="29"/>
            </w:pPr>
            <w:r>
              <w:rPr>
                <w:rFonts w:hint="eastAsia"/>
              </w:rPr>
              <w:t>服务器接收数据正确，客户端可以删除该条数据</w:t>
            </w:r>
          </w:p>
        </w:tc>
      </w:tr>
      <w:tr>
        <w:tblPrEx>
          <w:tblCellMar>
            <w:top w:w="0" w:type="dxa"/>
            <w:left w:w="108" w:type="dxa"/>
            <w:bottom w:w="0" w:type="dxa"/>
            <w:right w:w="108" w:type="dxa"/>
          </w:tblCellMar>
        </w:tblPrEx>
        <w:tc>
          <w:tcPr>
            <w:tcW w:w="2340" w:type="dxa"/>
            <w:tcBorders>
              <w:top w:val="single" w:color="auto" w:sz="6" w:space="0"/>
              <w:left w:val="single" w:color="auto" w:sz="6" w:space="0"/>
              <w:bottom w:val="single" w:color="auto" w:sz="6" w:space="0"/>
              <w:right w:val="single" w:color="auto" w:sz="6" w:space="0"/>
            </w:tcBorders>
          </w:tcPr>
          <w:p>
            <w:pPr>
              <w:pStyle w:val="29"/>
            </w:pPr>
            <w:r>
              <w:rPr>
                <w:rFonts w:hint="eastAsia"/>
              </w:rPr>
              <w:t>RE</w:t>
            </w:r>
            <w:r>
              <w:t>_</w:t>
            </w:r>
            <w:r>
              <w:rPr>
                <w:rFonts w:hint="eastAsia"/>
              </w:rPr>
              <w:t>ERR</w:t>
            </w:r>
          </w:p>
        </w:tc>
        <w:tc>
          <w:tcPr>
            <w:tcW w:w="1260" w:type="dxa"/>
            <w:tcBorders>
              <w:top w:val="single" w:color="auto" w:sz="6" w:space="0"/>
              <w:left w:val="single" w:color="auto" w:sz="6" w:space="0"/>
              <w:bottom w:val="single" w:color="auto" w:sz="6" w:space="0"/>
              <w:right w:val="single" w:color="auto" w:sz="6" w:space="0"/>
            </w:tcBorders>
          </w:tcPr>
          <w:p>
            <w:pPr>
              <w:pStyle w:val="29"/>
            </w:pPr>
            <w:r>
              <w:t>0x02</w:t>
            </w:r>
          </w:p>
        </w:tc>
        <w:tc>
          <w:tcPr>
            <w:tcW w:w="3600" w:type="dxa"/>
            <w:tcBorders>
              <w:top w:val="single" w:color="auto" w:sz="6" w:space="0"/>
              <w:left w:val="single" w:color="auto" w:sz="6" w:space="0"/>
              <w:bottom w:val="single" w:color="auto" w:sz="6" w:space="0"/>
              <w:right w:val="single" w:color="auto" w:sz="6" w:space="0"/>
            </w:tcBorders>
          </w:tcPr>
          <w:p>
            <w:pPr>
              <w:pStyle w:val="29"/>
            </w:pPr>
            <w:r>
              <w:rPr>
                <w:rFonts w:hint="eastAsia"/>
              </w:rPr>
              <w:t>服务器接收数据异常，客户端需重新发送该条数据</w:t>
            </w:r>
          </w:p>
        </w:tc>
      </w:tr>
    </w:tbl>
    <w:p/>
    <w:p>
      <w:pPr>
        <w:pStyle w:val="4"/>
      </w:pPr>
      <w:bookmarkStart w:id="19" w:name="_Toc56204017"/>
      <w:r>
        <w:t>AttrNum</w:t>
      </w:r>
      <w:bookmarkEnd w:id="19"/>
    </w:p>
    <w:p>
      <w:pPr>
        <w:pStyle w:val="14"/>
        <w:ind w:firstLineChars="0"/>
      </w:pPr>
      <w:r>
        <w:t>AttrNum</w:t>
      </w:r>
      <w:r>
        <w:rPr>
          <w:rFonts w:hint="eastAsia"/>
        </w:rPr>
        <w:t>字段表示其后边可变长度的</w:t>
      </w:r>
      <w:r>
        <w:rPr>
          <w:rFonts w:hint="eastAsia"/>
          <w:highlight w:val="yellow"/>
        </w:rPr>
        <w:t>属性字段属性的个数</w:t>
      </w:r>
      <w:r>
        <w:rPr>
          <w:rFonts w:hint="eastAsia"/>
        </w:rPr>
        <w:t>，</w:t>
      </w:r>
      <w:r>
        <w:rPr>
          <w:rFonts w:hint="eastAsia"/>
          <w:highlight w:val="yellow"/>
        </w:rPr>
        <w:t>长度为</w:t>
      </w:r>
      <w:r>
        <w:rPr>
          <w:highlight w:val="yellow"/>
        </w:rPr>
        <w:t xml:space="preserve"> 1 </w:t>
      </w:r>
      <w:r>
        <w:rPr>
          <w:rFonts w:hint="eastAsia"/>
          <w:highlight w:val="yellow"/>
        </w:rPr>
        <w:t>字节</w:t>
      </w:r>
      <w:r>
        <w:rPr>
          <w:rFonts w:hint="eastAsia"/>
        </w:rPr>
        <w:t>（表示属性字段最多可有</w:t>
      </w:r>
      <w:r>
        <w:t>255</w:t>
      </w:r>
      <w:r>
        <w:rPr>
          <w:rFonts w:hint="eastAsia"/>
        </w:rPr>
        <w:t>个属性），其值在所有的报文中都要根据具体情况赋值；</w:t>
      </w:r>
    </w:p>
    <w:p/>
    <w:p>
      <w:pPr>
        <w:rPr>
          <w:rFonts w:hint="eastAsia"/>
        </w:rPr>
      </w:pPr>
    </w:p>
    <w:p>
      <w:r>
        <w:rPr>
          <w:rFonts w:hint="eastAsia"/>
        </w:rPr>
        <w:t>报文属性字段（</w:t>
      </w:r>
      <w:r>
        <w:t>Attr</w:t>
      </w:r>
      <w:r>
        <w:rPr>
          <w:rFonts w:hint="eastAsia"/>
        </w:rPr>
        <w:t>）的格式</w:t>
      </w:r>
    </w:p>
    <w:p>
      <w:pPr>
        <w:pStyle w:val="14"/>
        <w:ind w:firstLineChars="0"/>
      </w:pPr>
      <w:r>
        <w:rPr>
          <w:highlight w:val="yellow"/>
        </w:rPr>
        <w:t>Attr</w:t>
      </w:r>
      <w:r>
        <w:rPr>
          <w:rFonts w:hint="eastAsia"/>
          <w:highlight w:val="yellow"/>
        </w:rPr>
        <w:t>字段（属性字段）是一个可变长字段</w:t>
      </w:r>
      <w:r>
        <w:rPr>
          <w:rFonts w:hint="eastAsia"/>
        </w:rPr>
        <w:t>，由多个属性依次链接而成，每个属性的格式为</w:t>
      </w:r>
      <w:r>
        <w:t>TLV</w:t>
      </w:r>
      <w:r>
        <w:rPr>
          <w:rFonts w:hint="eastAsia"/>
        </w:rPr>
        <w:t>格式，具体如图3.3。</w:t>
      </w:r>
    </w:p>
    <w:p>
      <w:pPr>
        <w:keepNext/>
        <w:jc w:val="center"/>
      </w:pPr>
      <w:r>
        <w:object>
          <v:shape id="_x0000_i1025" o:spt="75" type="#_x0000_t75" style="height:46.95pt;width:266.15pt;" o:ole="t" filled="f" o:preferrelative="t" stroked="f" coordsize="21600,21600">
            <v:path/>
            <v:fill on="f" focussize="0,0"/>
            <v:stroke on="f" joinstyle="miter"/>
            <v:imagedata r:id="rId12" o:title=""/>
            <o:lock v:ext="edit" aspectratio="t"/>
            <w10:wrap type="none"/>
            <w10:anchorlock/>
          </v:shape>
          <o:OLEObject Type="Embed" ProgID="Visio.Drawing.11" ShapeID="_x0000_i1025" DrawAspect="Content" ObjectID="_1468075725" r:id="rId11">
            <o:LockedField>false</o:LockedField>
          </o:OLEObject>
        </w:object>
      </w:r>
    </w:p>
    <w:p>
      <w:pPr>
        <w:pStyle w:val="5"/>
      </w:pPr>
      <w:r>
        <w:rPr>
          <w:rFonts w:hint="eastAsia"/>
        </w:rPr>
        <w:t>图 3.3  属性字段的格式</w:t>
      </w:r>
    </w:p>
    <w:p>
      <w:pPr>
        <w:pStyle w:val="14"/>
      </w:pPr>
      <w:r>
        <w:rPr>
          <w:rFonts w:hint="eastAsia"/>
        </w:rPr>
        <w:t>报文属性字段说明如下：</w:t>
      </w:r>
    </w:p>
    <w:p>
      <w:pPr>
        <w:pStyle w:val="14"/>
        <w:ind w:firstLine="480"/>
        <w:rPr>
          <w:spacing w:val="3"/>
        </w:rPr>
      </w:pPr>
      <w:r>
        <w:rPr>
          <w:sz w:val="24"/>
        </w:rPr>
        <w:t>(1)</w:t>
      </w:r>
      <w:r>
        <w:rPr>
          <w:rFonts w:hint="eastAsia"/>
          <w:sz w:val="24"/>
        </w:rPr>
        <w:t>、属性类型</w:t>
      </w:r>
      <w:r>
        <w:rPr>
          <w:sz w:val="24"/>
        </w:rPr>
        <w:t>(AttrType)</w:t>
      </w:r>
    </w:p>
    <w:p>
      <w:pPr>
        <w:pStyle w:val="5"/>
        <w:keepNext/>
      </w:pPr>
      <w:r>
        <w:rPr>
          <w:rFonts w:hint="eastAsia"/>
        </w:rPr>
        <w:t>表 3</w:t>
      </w:r>
      <w:r>
        <w:t>.</w:t>
      </w:r>
      <w:r>
        <w:rPr>
          <w:rFonts w:hint="eastAsia"/>
        </w:rPr>
        <w:t xml:space="preserve">4  </w:t>
      </w:r>
      <w:r>
        <w:rPr>
          <w:rFonts w:hint="eastAsia"/>
          <w:spacing w:val="3"/>
        </w:rPr>
        <w:t>属性字段的定义</w:t>
      </w:r>
    </w:p>
    <w:tbl>
      <w:tblPr>
        <w:tblStyle w:val="15"/>
        <w:tblW w:w="9360" w:type="dxa"/>
        <w:tblInd w:w="108" w:type="dxa"/>
        <w:tblLayout w:type="fixed"/>
        <w:tblCellMar>
          <w:top w:w="0" w:type="dxa"/>
          <w:left w:w="108" w:type="dxa"/>
          <w:bottom w:w="0" w:type="dxa"/>
          <w:right w:w="108" w:type="dxa"/>
        </w:tblCellMar>
      </w:tblPr>
      <w:tblGrid>
        <w:gridCol w:w="2160"/>
        <w:gridCol w:w="1620"/>
        <w:gridCol w:w="2700"/>
        <w:gridCol w:w="2880"/>
      </w:tblGrid>
      <w:tr>
        <w:tblPrEx>
          <w:tblCellMar>
            <w:top w:w="0" w:type="dxa"/>
            <w:left w:w="108" w:type="dxa"/>
            <w:bottom w:w="0" w:type="dxa"/>
            <w:right w:w="108" w:type="dxa"/>
          </w:tblCellMar>
        </w:tblPrEx>
        <w:tc>
          <w:tcPr>
            <w:tcW w:w="2160" w:type="dxa"/>
            <w:tcBorders>
              <w:top w:val="single" w:color="auto" w:sz="6" w:space="0"/>
              <w:left w:val="single" w:color="auto" w:sz="6" w:space="0"/>
              <w:bottom w:val="single" w:color="auto" w:sz="6" w:space="0"/>
              <w:right w:val="single" w:color="auto" w:sz="6" w:space="0"/>
            </w:tcBorders>
          </w:tcPr>
          <w:p>
            <w:pPr>
              <w:pStyle w:val="14"/>
              <w:ind w:firstLine="422"/>
            </w:pPr>
            <w:r>
              <w:rPr>
                <w:b/>
                <w:bCs/>
              </w:rPr>
              <w:t>Attr(</w:t>
            </w:r>
            <w:r>
              <w:rPr>
                <w:rFonts w:hint="eastAsia"/>
                <w:b/>
                <w:bCs/>
              </w:rPr>
              <w:t>属性字段</w:t>
            </w:r>
            <w:r>
              <w:rPr>
                <w:b/>
                <w:bCs/>
              </w:rPr>
              <w:t>)</w:t>
            </w:r>
          </w:p>
        </w:tc>
        <w:tc>
          <w:tcPr>
            <w:tcW w:w="1620" w:type="dxa"/>
            <w:tcBorders>
              <w:top w:val="single" w:color="auto" w:sz="6" w:space="0"/>
              <w:left w:val="single" w:color="auto" w:sz="6" w:space="0"/>
              <w:bottom w:val="single" w:color="auto" w:sz="6" w:space="0"/>
              <w:right w:val="single" w:color="auto" w:sz="6" w:space="0"/>
            </w:tcBorders>
          </w:tcPr>
          <w:p>
            <w:pPr>
              <w:pStyle w:val="14"/>
              <w:ind w:firstLine="422"/>
            </w:pPr>
            <w:r>
              <w:rPr>
                <w:b/>
                <w:bCs/>
              </w:rPr>
              <w:t>AttrType</w:t>
            </w:r>
          </w:p>
        </w:tc>
        <w:tc>
          <w:tcPr>
            <w:tcW w:w="2700" w:type="dxa"/>
            <w:tcBorders>
              <w:top w:val="single" w:color="auto" w:sz="6" w:space="0"/>
              <w:left w:val="single" w:color="auto" w:sz="6" w:space="0"/>
              <w:bottom w:val="single" w:color="auto" w:sz="6" w:space="0"/>
              <w:right w:val="single" w:color="auto" w:sz="6" w:space="0"/>
            </w:tcBorders>
          </w:tcPr>
          <w:p>
            <w:pPr>
              <w:pStyle w:val="14"/>
              <w:ind w:firstLine="422"/>
            </w:pPr>
            <w:r>
              <w:rPr>
                <w:rFonts w:hint="eastAsia"/>
                <w:b/>
                <w:bCs/>
              </w:rPr>
              <w:t>属性值长度</w:t>
            </w:r>
          </w:p>
        </w:tc>
        <w:tc>
          <w:tcPr>
            <w:tcW w:w="2880" w:type="dxa"/>
            <w:tcBorders>
              <w:top w:val="single" w:color="auto" w:sz="6" w:space="0"/>
              <w:left w:val="single" w:color="auto" w:sz="6" w:space="0"/>
              <w:bottom w:val="single" w:color="auto" w:sz="6" w:space="0"/>
              <w:right w:val="single" w:color="auto" w:sz="6" w:space="0"/>
            </w:tcBorders>
          </w:tcPr>
          <w:p>
            <w:pPr>
              <w:pStyle w:val="14"/>
              <w:ind w:firstLine="422"/>
            </w:pPr>
            <w:r>
              <w:rPr>
                <w:rFonts w:hint="eastAsia"/>
                <w:b/>
                <w:bCs/>
              </w:rPr>
              <w:t>属性含义</w:t>
            </w:r>
          </w:p>
        </w:tc>
      </w:tr>
      <w:tr>
        <w:tblPrEx>
          <w:tblCellMar>
            <w:top w:w="0" w:type="dxa"/>
            <w:left w:w="108" w:type="dxa"/>
            <w:bottom w:w="0" w:type="dxa"/>
            <w:right w:w="108" w:type="dxa"/>
          </w:tblCellMar>
        </w:tblPrEx>
        <w:tc>
          <w:tcPr>
            <w:tcW w:w="2160" w:type="dxa"/>
            <w:tcBorders>
              <w:top w:val="single" w:color="auto" w:sz="6" w:space="0"/>
              <w:left w:val="single" w:color="auto" w:sz="6" w:space="0"/>
              <w:bottom w:val="single" w:color="auto" w:sz="6" w:space="0"/>
              <w:right w:val="single" w:color="auto" w:sz="6" w:space="0"/>
            </w:tcBorders>
          </w:tcPr>
          <w:p>
            <w:pPr>
              <w:pStyle w:val="29"/>
            </w:pPr>
            <w:r>
              <w:rPr>
                <w:rFonts w:hint="eastAsia"/>
              </w:rPr>
              <w:t>SMS</w:t>
            </w:r>
          </w:p>
        </w:tc>
        <w:tc>
          <w:tcPr>
            <w:tcW w:w="1620" w:type="dxa"/>
            <w:tcBorders>
              <w:top w:val="single" w:color="auto" w:sz="6" w:space="0"/>
              <w:left w:val="single" w:color="auto" w:sz="6" w:space="0"/>
              <w:bottom w:val="single" w:color="auto" w:sz="6" w:space="0"/>
              <w:right w:val="single" w:color="auto" w:sz="6" w:space="0"/>
            </w:tcBorders>
          </w:tcPr>
          <w:p>
            <w:pPr>
              <w:pStyle w:val="29"/>
            </w:pPr>
            <w:r>
              <w:t>0x01</w:t>
            </w:r>
          </w:p>
        </w:tc>
        <w:tc>
          <w:tcPr>
            <w:tcW w:w="2700" w:type="dxa"/>
            <w:tcBorders>
              <w:top w:val="single" w:color="auto" w:sz="6" w:space="0"/>
              <w:left w:val="single" w:color="auto" w:sz="6" w:space="0"/>
              <w:bottom w:val="single" w:color="auto" w:sz="6" w:space="0"/>
              <w:right w:val="single" w:color="auto" w:sz="6" w:space="0"/>
            </w:tcBorders>
          </w:tcPr>
          <w:p>
            <w:pPr>
              <w:pStyle w:val="29"/>
            </w:pPr>
            <w:r>
              <w:rPr>
                <w:rFonts w:hint="eastAsia"/>
              </w:rPr>
              <w:t>（可变）</w:t>
            </w:r>
          </w:p>
        </w:tc>
        <w:tc>
          <w:tcPr>
            <w:tcW w:w="2880" w:type="dxa"/>
            <w:tcBorders>
              <w:top w:val="single" w:color="auto" w:sz="6" w:space="0"/>
              <w:left w:val="single" w:color="auto" w:sz="6" w:space="0"/>
              <w:bottom w:val="single" w:color="auto" w:sz="6" w:space="0"/>
              <w:right w:val="single" w:color="auto" w:sz="6" w:space="0"/>
            </w:tcBorders>
          </w:tcPr>
          <w:p>
            <w:pPr>
              <w:pStyle w:val="29"/>
            </w:pPr>
            <w:r>
              <w:rPr>
                <w:rFonts w:hint="eastAsia"/>
              </w:rPr>
              <w:t>发送采集数据</w:t>
            </w:r>
          </w:p>
        </w:tc>
      </w:tr>
      <w:tr>
        <w:tblPrEx>
          <w:tblCellMar>
            <w:top w:w="0" w:type="dxa"/>
            <w:left w:w="108" w:type="dxa"/>
            <w:bottom w:w="0" w:type="dxa"/>
            <w:right w:w="108" w:type="dxa"/>
          </w:tblCellMar>
        </w:tblPrEx>
        <w:tc>
          <w:tcPr>
            <w:tcW w:w="2160" w:type="dxa"/>
            <w:tcBorders>
              <w:top w:val="single" w:color="auto" w:sz="6" w:space="0"/>
              <w:left w:val="single" w:color="auto" w:sz="6" w:space="0"/>
              <w:bottom w:val="single" w:color="auto" w:sz="6" w:space="0"/>
              <w:right w:val="single" w:color="auto" w:sz="6" w:space="0"/>
            </w:tcBorders>
          </w:tcPr>
          <w:p>
            <w:pPr>
              <w:pStyle w:val="29"/>
            </w:pPr>
            <w:r>
              <w:rPr>
                <w:rFonts w:hint="eastAsia"/>
              </w:rPr>
              <w:t>IEEE802_DISCOVERY</w:t>
            </w:r>
          </w:p>
        </w:tc>
        <w:tc>
          <w:tcPr>
            <w:tcW w:w="1620" w:type="dxa"/>
            <w:tcBorders>
              <w:top w:val="single" w:color="auto" w:sz="6" w:space="0"/>
              <w:left w:val="single" w:color="auto" w:sz="6" w:space="0"/>
              <w:bottom w:val="single" w:color="auto" w:sz="6" w:space="0"/>
              <w:right w:val="single" w:color="auto" w:sz="6" w:space="0"/>
            </w:tcBorders>
          </w:tcPr>
          <w:p>
            <w:pPr>
              <w:pStyle w:val="29"/>
            </w:pPr>
            <w:r>
              <w:t>0x02</w:t>
            </w:r>
          </w:p>
        </w:tc>
        <w:tc>
          <w:tcPr>
            <w:tcW w:w="2700" w:type="dxa"/>
            <w:tcBorders>
              <w:top w:val="single" w:color="auto" w:sz="6" w:space="0"/>
              <w:left w:val="single" w:color="auto" w:sz="6" w:space="0"/>
              <w:bottom w:val="single" w:color="auto" w:sz="6" w:space="0"/>
              <w:right w:val="single" w:color="auto" w:sz="6" w:space="0"/>
            </w:tcBorders>
          </w:tcPr>
          <w:p>
            <w:pPr>
              <w:pStyle w:val="29"/>
            </w:pPr>
            <w:r>
              <w:rPr>
                <w:rFonts w:hint="eastAsia"/>
              </w:rPr>
              <w:t>（可变）</w:t>
            </w:r>
          </w:p>
        </w:tc>
        <w:tc>
          <w:tcPr>
            <w:tcW w:w="2880" w:type="dxa"/>
            <w:tcBorders>
              <w:top w:val="single" w:color="auto" w:sz="6" w:space="0"/>
              <w:left w:val="single" w:color="auto" w:sz="6" w:space="0"/>
              <w:bottom w:val="single" w:color="auto" w:sz="6" w:space="0"/>
              <w:right w:val="single" w:color="auto" w:sz="6" w:space="0"/>
            </w:tcBorders>
          </w:tcPr>
          <w:p>
            <w:pPr>
              <w:pStyle w:val="29"/>
            </w:pPr>
            <w:r>
              <w:rPr>
                <w:rFonts w:hint="eastAsia"/>
              </w:rPr>
              <w:t>心跳数据</w:t>
            </w:r>
          </w:p>
        </w:tc>
      </w:tr>
      <w:tr>
        <w:tblPrEx>
          <w:tblCellMar>
            <w:top w:w="0" w:type="dxa"/>
            <w:left w:w="108" w:type="dxa"/>
            <w:bottom w:w="0" w:type="dxa"/>
            <w:right w:w="108" w:type="dxa"/>
          </w:tblCellMar>
        </w:tblPrEx>
        <w:tc>
          <w:tcPr>
            <w:tcW w:w="2160" w:type="dxa"/>
            <w:tcBorders>
              <w:top w:val="single" w:color="auto" w:sz="6" w:space="0"/>
              <w:left w:val="single" w:color="auto" w:sz="6" w:space="0"/>
              <w:bottom w:val="single" w:color="auto" w:sz="6" w:space="0"/>
              <w:right w:val="single" w:color="auto" w:sz="6" w:space="0"/>
            </w:tcBorders>
          </w:tcPr>
          <w:p>
            <w:pPr>
              <w:pStyle w:val="29"/>
            </w:pPr>
            <w:r>
              <w:rPr>
                <w:rFonts w:hint="eastAsia"/>
              </w:rPr>
              <w:t>SYNC_TIME</w:t>
            </w:r>
          </w:p>
        </w:tc>
        <w:tc>
          <w:tcPr>
            <w:tcW w:w="1620" w:type="dxa"/>
            <w:tcBorders>
              <w:top w:val="single" w:color="auto" w:sz="6" w:space="0"/>
              <w:left w:val="single" w:color="auto" w:sz="6" w:space="0"/>
              <w:bottom w:val="single" w:color="auto" w:sz="6" w:space="0"/>
              <w:right w:val="single" w:color="auto" w:sz="6" w:space="0"/>
            </w:tcBorders>
          </w:tcPr>
          <w:p>
            <w:pPr>
              <w:pStyle w:val="29"/>
            </w:pPr>
            <w:r>
              <w:rPr>
                <w:rFonts w:hint="eastAsia"/>
              </w:rPr>
              <w:t>0x</w:t>
            </w:r>
            <w:r>
              <w:t>03</w:t>
            </w:r>
          </w:p>
        </w:tc>
        <w:tc>
          <w:tcPr>
            <w:tcW w:w="2700" w:type="dxa"/>
            <w:tcBorders>
              <w:top w:val="single" w:color="auto" w:sz="6" w:space="0"/>
              <w:left w:val="single" w:color="auto" w:sz="6" w:space="0"/>
              <w:bottom w:val="single" w:color="auto" w:sz="6" w:space="0"/>
              <w:right w:val="single" w:color="auto" w:sz="6" w:space="0"/>
            </w:tcBorders>
          </w:tcPr>
          <w:p>
            <w:pPr>
              <w:pStyle w:val="29"/>
            </w:pPr>
            <w:r>
              <w:rPr>
                <w:rFonts w:hint="eastAsia"/>
              </w:rPr>
              <w:t>（可变）</w:t>
            </w:r>
          </w:p>
        </w:tc>
        <w:tc>
          <w:tcPr>
            <w:tcW w:w="2880" w:type="dxa"/>
            <w:tcBorders>
              <w:top w:val="single" w:color="auto" w:sz="6" w:space="0"/>
              <w:left w:val="single" w:color="auto" w:sz="6" w:space="0"/>
              <w:bottom w:val="single" w:color="auto" w:sz="6" w:space="0"/>
              <w:right w:val="single" w:color="auto" w:sz="6" w:space="0"/>
            </w:tcBorders>
          </w:tcPr>
          <w:p>
            <w:pPr>
              <w:pStyle w:val="29"/>
            </w:pPr>
            <w:r>
              <w:rPr>
                <w:rFonts w:hint="eastAsia"/>
              </w:rPr>
              <w:t>时间信息</w:t>
            </w:r>
          </w:p>
        </w:tc>
      </w:tr>
      <w:tr>
        <w:tblPrEx>
          <w:tblCellMar>
            <w:top w:w="0" w:type="dxa"/>
            <w:left w:w="108" w:type="dxa"/>
            <w:bottom w:w="0" w:type="dxa"/>
            <w:right w:w="108" w:type="dxa"/>
          </w:tblCellMar>
        </w:tblPrEx>
        <w:tc>
          <w:tcPr>
            <w:tcW w:w="2160" w:type="dxa"/>
            <w:tcBorders>
              <w:top w:val="single" w:color="auto" w:sz="6" w:space="0"/>
              <w:left w:val="single" w:color="auto" w:sz="6" w:space="0"/>
              <w:bottom w:val="single" w:color="auto" w:sz="6" w:space="0"/>
              <w:right w:val="single" w:color="auto" w:sz="6" w:space="0"/>
            </w:tcBorders>
          </w:tcPr>
          <w:p>
            <w:pPr>
              <w:pStyle w:val="29"/>
            </w:pPr>
            <w:r>
              <w:rPr>
                <w:rFonts w:hint="eastAsia"/>
              </w:rPr>
              <w:t>UP</w:t>
            </w:r>
            <w:r>
              <w:t>GRADE</w:t>
            </w:r>
            <w:r>
              <w:rPr>
                <w:rFonts w:hint="eastAsia"/>
              </w:rPr>
              <w:t>_</w:t>
            </w:r>
            <w:r>
              <w:t>START</w:t>
            </w:r>
          </w:p>
        </w:tc>
        <w:tc>
          <w:tcPr>
            <w:tcW w:w="1620" w:type="dxa"/>
            <w:tcBorders>
              <w:top w:val="single" w:color="auto" w:sz="6" w:space="0"/>
              <w:left w:val="single" w:color="auto" w:sz="6" w:space="0"/>
              <w:bottom w:val="single" w:color="auto" w:sz="6" w:space="0"/>
              <w:right w:val="single" w:color="auto" w:sz="6" w:space="0"/>
            </w:tcBorders>
          </w:tcPr>
          <w:p>
            <w:pPr>
              <w:pStyle w:val="29"/>
            </w:pPr>
            <w:r>
              <w:rPr>
                <w:rFonts w:hint="eastAsia"/>
              </w:rPr>
              <w:t>0</w:t>
            </w:r>
            <w:r>
              <w:t>x04</w:t>
            </w:r>
          </w:p>
        </w:tc>
        <w:tc>
          <w:tcPr>
            <w:tcW w:w="2700" w:type="dxa"/>
            <w:tcBorders>
              <w:top w:val="single" w:color="auto" w:sz="6" w:space="0"/>
              <w:left w:val="single" w:color="auto" w:sz="6" w:space="0"/>
              <w:bottom w:val="single" w:color="auto" w:sz="6" w:space="0"/>
              <w:right w:val="single" w:color="auto" w:sz="6" w:space="0"/>
            </w:tcBorders>
          </w:tcPr>
          <w:p>
            <w:pPr>
              <w:pStyle w:val="29"/>
            </w:pPr>
            <w:r>
              <w:rPr>
                <w:rFonts w:hint="eastAsia"/>
              </w:rPr>
              <w:t>（可变）</w:t>
            </w:r>
          </w:p>
        </w:tc>
        <w:tc>
          <w:tcPr>
            <w:tcW w:w="2880" w:type="dxa"/>
            <w:tcBorders>
              <w:top w:val="single" w:color="auto" w:sz="6" w:space="0"/>
              <w:left w:val="single" w:color="auto" w:sz="6" w:space="0"/>
              <w:bottom w:val="single" w:color="auto" w:sz="6" w:space="0"/>
              <w:right w:val="single" w:color="auto" w:sz="6" w:space="0"/>
            </w:tcBorders>
          </w:tcPr>
          <w:p>
            <w:pPr>
              <w:pStyle w:val="29"/>
            </w:pPr>
            <w:r>
              <w:rPr>
                <w:rFonts w:hint="eastAsia"/>
              </w:rPr>
              <w:t>升级起始指令（等待采集器准备好后再发数据）</w:t>
            </w:r>
          </w:p>
        </w:tc>
      </w:tr>
      <w:tr>
        <w:tblPrEx>
          <w:tblCellMar>
            <w:top w:w="0" w:type="dxa"/>
            <w:left w:w="108" w:type="dxa"/>
            <w:bottom w:w="0" w:type="dxa"/>
            <w:right w:w="108" w:type="dxa"/>
          </w:tblCellMar>
        </w:tblPrEx>
        <w:tc>
          <w:tcPr>
            <w:tcW w:w="2160" w:type="dxa"/>
            <w:tcBorders>
              <w:top w:val="single" w:color="auto" w:sz="6" w:space="0"/>
              <w:left w:val="single" w:color="auto" w:sz="6" w:space="0"/>
              <w:bottom w:val="single" w:color="auto" w:sz="6" w:space="0"/>
              <w:right w:val="single" w:color="auto" w:sz="6" w:space="0"/>
            </w:tcBorders>
          </w:tcPr>
          <w:p>
            <w:pPr>
              <w:pStyle w:val="29"/>
            </w:pPr>
            <w:r>
              <w:rPr>
                <w:rFonts w:hint="eastAsia"/>
              </w:rPr>
              <w:t>U</w:t>
            </w:r>
            <w:r>
              <w:t>PGRADE_DATA</w:t>
            </w:r>
          </w:p>
        </w:tc>
        <w:tc>
          <w:tcPr>
            <w:tcW w:w="1620" w:type="dxa"/>
            <w:tcBorders>
              <w:top w:val="single" w:color="auto" w:sz="6" w:space="0"/>
              <w:left w:val="single" w:color="auto" w:sz="6" w:space="0"/>
              <w:bottom w:val="single" w:color="auto" w:sz="6" w:space="0"/>
              <w:right w:val="single" w:color="auto" w:sz="6" w:space="0"/>
            </w:tcBorders>
          </w:tcPr>
          <w:p>
            <w:pPr>
              <w:pStyle w:val="29"/>
            </w:pPr>
            <w:r>
              <w:rPr>
                <w:rFonts w:hint="eastAsia"/>
              </w:rPr>
              <w:t>0</w:t>
            </w:r>
            <w:r>
              <w:t>x05</w:t>
            </w:r>
          </w:p>
        </w:tc>
        <w:tc>
          <w:tcPr>
            <w:tcW w:w="2700" w:type="dxa"/>
            <w:tcBorders>
              <w:top w:val="single" w:color="auto" w:sz="6" w:space="0"/>
              <w:left w:val="single" w:color="auto" w:sz="6" w:space="0"/>
              <w:bottom w:val="single" w:color="auto" w:sz="6" w:space="0"/>
              <w:right w:val="single" w:color="auto" w:sz="6" w:space="0"/>
            </w:tcBorders>
          </w:tcPr>
          <w:p>
            <w:pPr>
              <w:pStyle w:val="29"/>
            </w:pPr>
            <w:r>
              <w:rPr>
                <w:rFonts w:hint="eastAsia"/>
              </w:rPr>
              <w:t>（可变）</w:t>
            </w:r>
          </w:p>
        </w:tc>
        <w:tc>
          <w:tcPr>
            <w:tcW w:w="2880" w:type="dxa"/>
            <w:tcBorders>
              <w:top w:val="single" w:color="auto" w:sz="6" w:space="0"/>
              <w:left w:val="single" w:color="auto" w:sz="6" w:space="0"/>
              <w:bottom w:val="single" w:color="auto" w:sz="6" w:space="0"/>
              <w:right w:val="single" w:color="auto" w:sz="6" w:space="0"/>
            </w:tcBorders>
          </w:tcPr>
          <w:p>
            <w:pPr>
              <w:pStyle w:val="29"/>
            </w:pPr>
            <w:r>
              <w:rPr>
                <w:rFonts w:hint="eastAsia"/>
              </w:rPr>
              <w:t>升级数据</w:t>
            </w:r>
          </w:p>
        </w:tc>
      </w:tr>
      <w:tr>
        <w:tblPrEx>
          <w:tblCellMar>
            <w:top w:w="0" w:type="dxa"/>
            <w:left w:w="108" w:type="dxa"/>
            <w:bottom w:w="0" w:type="dxa"/>
            <w:right w:w="108" w:type="dxa"/>
          </w:tblCellMar>
        </w:tblPrEx>
        <w:tc>
          <w:tcPr>
            <w:tcW w:w="2160" w:type="dxa"/>
            <w:tcBorders>
              <w:top w:val="single" w:color="auto" w:sz="6" w:space="0"/>
              <w:left w:val="single" w:color="auto" w:sz="6" w:space="0"/>
              <w:bottom w:val="single" w:color="auto" w:sz="6" w:space="0"/>
              <w:right w:val="single" w:color="auto" w:sz="6" w:space="0"/>
            </w:tcBorders>
          </w:tcPr>
          <w:p>
            <w:pPr>
              <w:pStyle w:val="29"/>
            </w:pPr>
            <w:r>
              <w:rPr>
                <w:rFonts w:hint="eastAsia"/>
              </w:rPr>
              <w:t>UPGRADE</w:t>
            </w:r>
            <w:r>
              <w:t>_END</w:t>
            </w:r>
          </w:p>
        </w:tc>
        <w:tc>
          <w:tcPr>
            <w:tcW w:w="1620" w:type="dxa"/>
            <w:tcBorders>
              <w:top w:val="single" w:color="auto" w:sz="6" w:space="0"/>
              <w:left w:val="single" w:color="auto" w:sz="6" w:space="0"/>
              <w:bottom w:val="single" w:color="auto" w:sz="6" w:space="0"/>
              <w:right w:val="single" w:color="auto" w:sz="6" w:space="0"/>
            </w:tcBorders>
          </w:tcPr>
          <w:p>
            <w:pPr>
              <w:pStyle w:val="29"/>
            </w:pPr>
            <w:r>
              <w:rPr>
                <w:rFonts w:hint="eastAsia"/>
              </w:rPr>
              <w:t>0</w:t>
            </w:r>
            <w:r>
              <w:t>x06</w:t>
            </w:r>
          </w:p>
        </w:tc>
        <w:tc>
          <w:tcPr>
            <w:tcW w:w="2700" w:type="dxa"/>
            <w:tcBorders>
              <w:top w:val="single" w:color="auto" w:sz="6" w:space="0"/>
              <w:left w:val="single" w:color="auto" w:sz="6" w:space="0"/>
              <w:bottom w:val="single" w:color="auto" w:sz="6" w:space="0"/>
              <w:right w:val="single" w:color="auto" w:sz="6" w:space="0"/>
            </w:tcBorders>
          </w:tcPr>
          <w:p>
            <w:pPr>
              <w:pStyle w:val="29"/>
            </w:pPr>
            <w:r>
              <w:rPr>
                <w:rFonts w:hint="eastAsia"/>
              </w:rPr>
              <w:t>（可变）</w:t>
            </w:r>
          </w:p>
        </w:tc>
        <w:tc>
          <w:tcPr>
            <w:tcW w:w="2880" w:type="dxa"/>
            <w:tcBorders>
              <w:top w:val="single" w:color="auto" w:sz="6" w:space="0"/>
              <w:left w:val="single" w:color="auto" w:sz="6" w:space="0"/>
              <w:bottom w:val="single" w:color="auto" w:sz="6" w:space="0"/>
              <w:right w:val="single" w:color="auto" w:sz="6" w:space="0"/>
            </w:tcBorders>
          </w:tcPr>
          <w:p>
            <w:pPr>
              <w:pStyle w:val="29"/>
            </w:pPr>
            <w:r>
              <w:rPr>
                <w:rFonts w:hint="eastAsia"/>
              </w:rPr>
              <w:t>升级完成</w:t>
            </w:r>
          </w:p>
        </w:tc>
      </w:tr>
      <w:tr>
        <w:tblPrEx>
          <w:tblCellMar>
            <w:top w:w="0" w:type="dxa"/>
            <w:left w:w="108" w:type="dxa"/>
            <w:bottom w:w="0" w:type="dxa"/>
            <w:right w:w="108" w:type="dxa"/>
          </w:tblCellMar>
        </w:tblPrEx>
        <w:tc>
          <w:tcPr>
            <w:tcW w:w="2160" w:type="dxa"/>
            <w:tcBorders>
              <w:top w:val="single" w:color="auto" w:sz="6" w:space="0"/>
              <w:left w:val="single" w:color="auto" w:sz="6" w:space="0"/>
              <w:bottom w:val="single" w:color="auto" w:sz="6" w:space="0"/>
              <w:right w:val="single" w:color="auto" w:sz="6" w:space="0"/>
            </w:tcBorders>
          </w:tcPr>
          <w:p>
            <w:pPr>
              <w:pStyle w:val="29"/>
            </w:pPr>
            <w:r>
              <w:rPr>
                <w:rFonts w:hint="eastAsia"/>
              </w:rPr>
              <w:t>R</w:t>
            </w:r>
            <w:r>
              <w:t>EBOOT</w:t>
            </w:r>
          </w:p>
        </w:tc>
        <w:tc>
          <w:tcPr>
            <w:tcW w:w="1620" w:type="dxa"/>
            <w:tcBorders>
              <w:top w:val="single" w:color="auto" w:sz="6" w:space="0"/>
              <w:left w:val="single" w:color="auto" w:sz="6" w:space="0"/>
              <w:bottom w:val="single" w:color="auto" w:sz="6" w:space="0"/>
              <w:right w:val="single" w:color="auto" w:sz="6" w:space="0"/>
            </w:tcBorders>
          </w:tcPr>
          <w:p>
            <w:pPr>
              <w:pStyle w:val="29"/>
            </w:pPr>
            <w:r>
              <w:rPr>
                <w:rFonts w:hint="eastAsia"/>
              </w:rPr>
              <w:t>0</w:t>
            </w:r>
            <w:r>
              <w:t>x07</w:t>
            </w:r>
          </w:p>
        </w:tc>
        <w:tc>
          <w:tcPr>
            <w:tcW w:w="2700" w:type="dxa"/>
            <w:tcBorders>
              <w:top w:val="single" w:color="auto" w:sz="6" w:space="0"/>
              <w:left w:val="single" w:color="auto" w:sz="6" w:space="0"/>
              <w:bottom w:val="single" w:color="auto" w:sz="6" w:space="0"/>
              <w:right w:val="single" w:color="auto" w:sz="6" w:space="0"/>
            </w:tcBorders>
          </w:tcPr>
          <w:p>
            <w:pPr>
              <w:pStyle w:val="29"/>
            </w:pPr>
            <w:r>
              <w:rPr>
                <w:rFonts w:hint="eastAsia"/>
              </w:rPr>
              <w:t>（可变）</w:t>
            </w:r>
          </w:p>
        </w:tc>
        <w:tc>
          <w:tcPr>
            <w:tcW w:w="2880" w:type="dxa"/>
            <w:tcBorders>
              <w:top w:val="single" w:color="auto" w:sz="6" w:space="0"/>
              <w:left w:val="single" w:color="auto" w:sz="6" w:space="0"/>
              <w:bottom w:val="single" w:color="auto" w:sz="6" w:space="0"/>
              <w:right w:val="single" w:color="auto" w:sz="6" w:space="0"/>
            </w:tcBorders>
          </w:tcPr>
          <w:p>
            <w:pPr>
              <w:pStyle w:val="29"/>
            </w:pPr>
            <w:r>
              <w:rPr>
                <w:rFonts w:hint="eastAsia"/>
              </w:rPr>
              <w:t>重启指令</w:t>
            </w:r>
          </w:p>
        </w:tc>
      </w:tr>
    </w:tbl>
    <w:p>
      <w:pPr>
        <w:pStyle w:val="14"/>
        <w:ind w:firstLine="0" w:firstLineChars="0"/>
        <w:rPr>
          <w:sz w:val="24"/>
        </w:rPr>
      </w:pPr>
    </w:p>
    <w:p>
      <w:pPr>
        <w:pStyle w:val="14"/>
        <w:ind w:firstLine="480"/>
      </w:pPr>
      <w:r>
        <w:rPr>
          <w:sz w:val="24"/>
        </w:rPr>
        <w:t>(2)</w:t>
      </w:r>
      <w:r>
        <w:rPr>
          <w:rFonts w:hint="eastAsia"/>
          <w:sz w:val="24"/>
        </w:rPr>
        <w:t>、属性长度</w:t>
      </w:r>
      <w:r>
        <w:rPr>
          <w:sz w:val="24"/>
        </w:rPr>
        <w:t>(AttrLen)</w:t>
      </w:r>
    </w:p>
    <w:p>
      <w:pPr>
        <w:pStyle w:val="14"/>
      </w:pPr>
      <w:r>
        <w:t>AttrLen</w:t>
      </w:r>
      <w:r>
        <w:rPr>
          <w:rFonts w:hint="eastAsia"/>
        </w:rPr>
        <w:t>字段表示属性的长度，长度为</w:t>
      </w:r>
      <w:r>
        <w:t>2</w:t>
      </w:r>
      <w:r>
        <w:rPr>
          <w:rFonts w:hint="eastAsia"/>
        </w:rPr>
        <w:t>字节，其值是整个属性三个字段</w:t>
      </w:r>
      <w:r>
        <w:t>AttrType</w:t>
      </w:r>
      <w:r>
        <w:rPr>
          <w:rFonts w:hint="eastAsia"/>
        </w:rPr>
        <w:t>、</w:t>
      </w:r>
      <w:r>
        <w:t>AttrLen</w:t>
      </w:r>
      <w:r>
        <w:rPr>
          <w:rFonts w:hint="eastAsia"/>
        </w:rPr>
        <w:t>、</w:t>
      </w:r>
      <w:r>
        <w:t>AttrValue</w:t>
      </w:r>
      <w:r>
        <w:rPr>
          <w:rFonts w:hint="eastAsia"/>
        </w:rPr>
        <w:t>的长度之和。</w:t>
      </w:r>
    </w:p>
    <w:p>
      <w:pPr>
        <w:pStyle w:val="14"/>
        <w:ind w:firstLine="480"/>
      </w:pPr>
      <w:r>
        <w:rPr>
          <w:sz w:val="24"/>
        </w:rPr>
        <w:t>(3)</w:t>
      </w:r>
      <w:r>
        <w:rPr>
          <w:rFonts w:hint="eastAsia"/>
          <w:sz w:val="24"/>
        </w:rPr>
        <w:t>、属性值</w:t>
      </w:r>
      <w:r>
        <w:rPr>
          <w:sz w:val="24"/>
        </w:rPr>
        <w:t>(AttrValue)</w:t>
      </w:r>
    </w:p>
    <w:p>
      <w:pPr>
        <w:pStyle w:val="14"/>
      </w:pPr>
      <w:r>
        <w:t>AttrValue</w:t>
      </w:r>
      <w:r>
        <w:rPr>
          <w:rFonts w:hint="eastAsia"/>
        </w:rPr>
        <w:t>的值为具体的属性值，比如用户名、口令等，长度有些可变。</w:t>
      </w:r>
    </w:p>
    <w:p>
      <w:pPr>
        <w:pStyle w:val="14"/>
      </w:pPr>
    </w:p>
    <w:p>
      <w:pPr>
        <w:pStyle w:val="2"/>
        <w:spacing w:before="156" w:beforeLines="50" w:after="312" w:afterLines="100"/>
        <w:rPr>
          <w:rFonts w:ascii="黑体" w:eastAsia="黑体"/>
          <w:sz w:val="21"/>
        </w:rPr>
      </w:pPr>
      <w:bookmarkStart w:id="20" w:name="_Toc56204018"/>
      <w:r>
        <w:rPr>
          <w:rFonts w:ascii="黑体" w:eastAsia="黑体"/>
          <w:sz w:val="21"/>
        </w:rPr>
        <w:t>3</w:t>
      </w:r>
      <w:r>
        <w:rPr>
          <w:rFonts w:hint="eastAsia" w:ascii="黑体" w:eastAsia="黑体"/>
          <w:sz w:val="21"/>
        </w:rPr>
        <w:t xml:space="preserve">  功能介绍</w:t>
      </w:r>
      <w:bookmarkEnd w:id="20"/>
    </w:p>
    <w:p>
      <w:pPr>
        <w:pStyle w:val="2"/>
        <w:numPr>
          <w:ilvl w:val="0"/>
          <w:numId w:val="2"/>
        </w:numPr>
        <w:spacing w:before="156" w:beforeLines="50" w:after="312" w:afterLines="100"/>
        <w:rPr>
          <w:rFonts w:ascii="黑体" w:eastAsia="黑体"/>
          <w:b w:val="0"/>
          <w:sz w:val="21"/>
        </w:rPr>
      </w:pPr>
      <w:bookmarkStart w:id="21" w:name="_Toc56204019"/>
      <w:r>
        <w:rPr>
          <w:rFonts w:ascii="黑体" w:eastAsia="黑体"/>
          <w:b w:val="0"/>
          <w:sz w:val="21"/>
        </w:rPr>
        <w:t>心跳</w:t>
      </w:r>
      <w:bookmarkEnd w:id="21"/>
    </w:p>
    <w:p>
      <w:pPr>
        <w:ind w:left="780"/>
      </w:pPr>
      <w:r>
        <w:rPr>
          <w:rFonts w:hint="eastAsia"/>
        </w:rPr>
        <w:t>心跳为采集器往服务器定时发送，采用的是3</w:t>
      </w:r>
      <w:r>
        <w:t>.2中的认证报文0x05</w:t>
      </w:r>
      <w:r>
        <w:rPr>
          <w:rFonts w:hint="eastAsia"/>
        </w:rPr>
        <w:t>（a</w:t>
      </w:r>
      <w:r>
        <w:t>ck为</w:t>
      </w:r>
      <w:r>
        <w:rPr>
          <w:rFonts w:hint="eastAsia"/>
        </w:rPr>
        <w:t>0x</w:t>
      </w:r>
      <w:r>
        <w:t>06</w:t>
      </w:r>
      <w:r>
        <w:rPr>
          <w:rFonts w:hint="eastAsia"/>
        </w:rPr>
        <w:t>），如下图所示</w:t>
      </w:r>
    </w:p>
    <w:p>
      <w:pPr>
        <w:ind w:left="780"/>
      </w:pPr>
      <w:r>
        <w:drawing>
          <wp:inline distT="0" distB="0" distL="0" distR="0">
            <wp:extent cx="5403850" cy="9017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stretch>
                      <a:fillRect/>
                    </a:stretch>
                  </pic:blipFill>
                  <pic:spPr>
                    <a:xfrm>
                      <a:off x="0" y="0"/>
                      <a:ext cx="5404128" cy="901746"/>
                    </a:xfrm>
                    <a:prstGeom prst="rect">
                      <a:avLst/>
                    </a:prstGeom>
                  </pic:spPr>
                </pic:pic>
              </a:graphicData>
            </a:graphic>
          </wp:inline>
        </w:drawing>
      </w:r>
    </w:p>
    <w:p>
      <w:pPr>
        <w:ind w:left="780"/>
      </w:pPr>
      <w:r>
        <w:rPr>
          <w:rFonts w:hint="eastAsia"/>
        </w:rPr>
        <w:t>采集器发送心跳包的认证类型为0</w:t>
      </w:r>
      <w:r>
        <w:t>x05</w:t>
      </w:r>
      <w:r>
        <w:rPr>
          <w:rFonts w:hint="eastAsia"/>
        </w:rPr>
        <w:t>，报文属性字段（</w:t>
      </w:r>
      <w:r>
        <w:t>Attr</w:t>
      </w:r>
      <w:r>
        <w:rPr>
          <w:rFonts w:hint="eastAsia"/>
        </w:rPr>
        <w:t>）中的类型为0x</w:t>
      </w:r>
      <w:r>
        <w:t>02</w:t>
      </w:r>
    </w:p>
    <w:p>
      <w:pPr>
        <w:ind w:left="780"/>
      </w:pPr>
      <w:r>
        <w:rPr>
          <w:rFonts w:hint="eastAsia"/>
        </w:rPr>
        <w:t>AttrValue如下表所示：</w:t>
      </w:r>
    </w:p>
    <w:tbl>
      <w:tblPr>
        <w:tblStyle w:val="16"/>
        <w:tblW w:w="0" w:type="auto"/>
        <w:tblInd w:w="7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53"/>
        <w:gridCol w:w="2979"/>
        <w:gridCol w:w="2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53" w:type="dxa"/>
          </w:tcPr>
          <w:p>
            <w:pPr>
              <w:jc w:val="center"/>
            </w:pPr>
            <w:r>
              <w:t>O</w:t>
            </w:r>
            <w:r>
              <w:rPr>
                <w:rFonts w:hint="eastAsia"/>
              </w:rPr>
              <w:t>ffset</w:t>
            </w:r>
          </w:p>
        </w:tc>
        <w:tc>
          <w:tcPr>
            <w:tcW w:w="2979" w:type="dxa"/>
          </w:tcPr>
          <w:p>
            <w:pPr>
              <w:jc w:val="center"/>
            </w:pPr>
            <w:r>
              <w:t>F</w:t>
            </w:r>
            <w:r>
              <w:rPr>
                <w:rFonts w:hint="eastAsia"/>
              </w:rPr>
              <w:t>unction</w:t>
            </w:r>
          </w:p>
        </w:tc>
        <w:tc>
          <w:tcPr>
            <w:tcW w:w="2950" w:type="dxa"/>
          </w:tcPr>
          <w:p>
            <w:pPr>
              <w:jc w:val="center"/>
            </w:pPr>
            <w:r>
              <w:rPr>
                <w:rFonts w:hint="eastAsia"/>
              </w:rPr>
              <w:t>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53" w:type="dxa"/>
          </w:tcPr>
          <w:p>
            <w:pPr>
              <w:jc w:val="center"/>
            </w:pPr>
            <w:r>
              <w:rPr>
                <w:rFonts w:hint="eastAsia"/>
              </w:rPr>
              <w:t>0</w:t>
            </w:r>
          </w:p>
        </w:tc>
        <w:tc>
          <w:tcPr>
            <w:tcW w:w="2979" w:type="dxa"/>
          </w:tcPr>
          <w:p>
            <w:pPr>
              <w:jc w:val="center"/>
            </w:pPr>
            <w:r>
              <w:rPr>
                <w:rFonts w:hint="eastAsia"/>
              </w:rPr>
              <w:t>序列号</w:t>
            </w:r>
          </w:p>
        </w:tc>
        <w:tc>
          <w:tcPr>
            <w:tcW w:w="2950" w:type="dxa"/>
          </w:tcPr>
          <w:p>
            <w:pPr>
              <w:jc w:val="center"/>
            </w:pP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53" w:type="dxa"/>
          </w:tcPr>
          <w:p>
            <w:pPr>
              <w:jc w:val="center"/>
            </w:pPr>
            <w:r>
              <w:rPr>
                <w:rFonts w:hint="eastAsia"/>
              </w:rPr>
              <w:t>4</w:t>
            </w:r>
          </w:p>
        </w:tc>
        <w:tc>
          <w:tcPr>
            <w:tcW w:w="2979" w:type="dxa"/>
          </w:tcPr>
          <w:p>
            <w:pPr>
              <w:jc w:val="center"/>
            </w:pPr>
            <w:r>
              <w:rPr>
                <w:rFonts w:hint="eastAsia"/>
              </w:rPr>
              <w:t>IP（NB</w:t>
            </w:r>
            <w:r>
              <w:t xml:space="preserve"> 内网</w:t>
            </w:r>
            <w:r>
              <w:rPr>
                <w:rFonts w:hint="eastAsia"/>
              </w:rPr>
              <w:t>）</w:t>
            </w:r>
          </w:p>
        </w:tc>
        <w:tc>
          <w:tcPr>
            <w:tcW w:w="2950" w:type="dxa"/>
          </w:tcPr>
          <w:p>
            <w:pPr>
              <w:jc w:val="center"/>
            </w:pP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53" w:type="dxa"/>
          </w:tcPr>
          <w:p>
            <w:pPr>
              <w:jc w:val="center"/>
            </w:pPr>
            <w:r>
              <w:rPr>
                <w:rFonts w:hint="eastAsia"/>
              </w:rPr>
              <w:t>8</w:t>
            </w:r>
          </w:p>
        </w:tc>
        <w:tc>
          <w:tcPr>
            <w:tcW w:w="2979" w:type="dxa"/>
          </w:tcPr>
          <w:p>
            <w:pPr>
              <w:jc w:val="center"/>
            </w:pPr>
            <w:r>
              <w:rPr>
                <w:rFonts w:hint="eastAsia"/>
              </w:rPr>
              <w:t>状态（0：</w:t>
            </w:r>
            <w:r>
              <w:t>正常</w:t>
            </w:r>
            <w:r>
              <w:rPr>
                <w:rFonts w:hint="eastAsia"/>
              </w:rPr>
              <w:t xml:space="preserve"> </w:t>
            </w:r>
            <w:r>
              <w:t>1</w:t>
            </w:r>
            <w:r>
              <w:rPr>
                <w:rFonts w:hint="eastAsia"/>
              </w:rPr>
              <w:t>：异常）</w:t>
            </w:r>
          </w:p>
        </w:tc>
        <w:tc>
          <w:tcPr>
            <w:tcW w:w="2950" w:type="dxa"/>
          </w:tcPr>
          <w:p>
            <w:pPr>
              <w:jc w:val="cente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53" w:type="dxa"/>
          </w:tcPr>
          <w:p>
            <w:pPr>
              <w:jc w:val="center"/>
            </w:pPr>
            <w:r>
              <w:rPr>
                <w:rFonts w:hint="eastAsia"/>
              </w:rPr>
              <w:t>9</w:t>
            </w:r>
          </w:p>
        </w:tc>
        <w:tc>
          <w:tcPr>
            <w:tcW w:w="2979" w:type="dxa"/>
          </w:tcPr>
          <w:p>
            <w:pPr>
              <w:jc w:val="center"/>
            </w:pPr>
            <w:r>
              <w:rPr>
                <w:rFonts w:hint="eastAsia"/>
              </w:rPr>
              <w:t>信号强度</w:t>
            </w:r>
          </w:p>
        </w:tc>
        <w:tc>
          <w:tcPr>
            <w:tcW w:w="2950" w:type="dxa"/>
          </w:tcPr>
          <w:p>
            <w:pPr>
              <w:jc w:val="cente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53" w:type="dxa"/>
          </w:tcPr>
          <w:p>
            <w:pPr>
              <w:jc w:val="center"/>
            </w:pPr>
            <w:r>
              <w:rPr>
                <w:rFonts w:hint="eastAsia"/>
              </w:rPr>
              <w:t>1</w:t>
            </w:r>
            <w:r>
              <w:t>0</w:t>
            </w:r>
          </w:p>
        </w:tc>
        <w:tc>
          <w:tcPr>
            <w:tcW w:w="2979" w:type="dxa"/>
          </w:tcPr>
          <w:p>
            <w:pPr>
              <w:jc w:val="center"/>
            </w:pPr>
            <w:r>
              <w:rPr>
                <w:rFonts w:hint="eastAsia"/>
              </w:rPr>
              <w:t>保留</w:t>
            </w:r>
          </w:p>
        </w:tc>
        <w:tc>
          <w:tcPr>
            <w:tcW w:w="2950" w:type="dxa"/>
          </w:tcPr>
          <w:p>
            <w:pPr>
              <w:jc w:val="center"/>
            </w:pPr>
            <w:r>
              <w:rPr>
                <w:rFonts w:hint="eastAsia"/>
              </w:rPr>
              <w:t>3</w:t>
            </w:r>
            <w:r>
              <w:t>2</w:t>
            </w:r>
          </w:p>
        </w:tc>
      </w:tr>
    </w:tbl>
    <w:p>
      <w:pPr>
        <w:ind w:left="780"/>
      </w:pPr>
    </w:p>
    <w:p>
      <w:pPr>
        <w:ind w:left="780"/>
      </w:pPr>
      <w:r>
        <w:t>AttrNum = 1</w:t>
      </w:r>
    </w:p>
    <w:tbl>
      <w:tblPr>
        <w:tblStyle w:val="16"/>
        <w:tblW w:w="0" w:type="auto"/>
        <w:tblInd w:w="7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99"/>
        <w:gridCol w:w="2198"/>
        <w:gridCol w:w="2233"/>
        <w:gridCol w:w="2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5" w:type="dxa"/>
          </w:tcPr>
          <w:p>
            <w:pPr>
              <w:jc w:val="center"/>
            </w:pPr>
            <w:r>
              <w:rPr>
                <w:rFonts w:hint="eastAsia"/>
              </w:rPr>
              <w:t>A</w:t>
            </w:r>
            <w:r>
              <w:t>ttrNum</w:t>
            </w:r>
          </w:p>
        </w:tc>
        <w:tc>
          <w:tcPr>
            <w:tcW w:w="2415" w:type="dxa"/>
          </w:tcPr>
          <w:p>
            <w:pPr>
              <w:jc w:val="center"/>
            </w:pPr>
            <w:r>
              <w:rPr>
                <w:rFonts w:hint="eastAsia"/>
              </w:rPr>
              <w:t>A</w:t>
            </w:r>
            <w:r>
              <w:t>ttrType</w:t>
            </w:r>
          </w:p>
        </w:tc>
        <w:tc>
          <w:tcPr>
            <w:tcW w:w="2416" w:type="dxa"/>
          </w:tcPr>
          <w:p>
            <w:pPr>
              <w:jc w:val="center"/>
            </w:pPr>
            <w:r>
              <w:rPr>
                <w:rFonts w:hint="eastAsia"/>
              </w:rPr>
              <w:t>A</w:t>
            </w:r>
            <w:r>
              <w:t>ttrLen</w:t>
            </w:r>
          </w:p>
        </w:tc>
        <w:tc>
          <w:tcPr>
            <w:tcW w:w="2416" w:type="dxa"/>
          </w:tcPr>
          <w:p>
            <w:pPr>
              <w:jc w:val="center"/>
            </w:pPr>
            <w:r>
              <w:rPr>
                <w:rFonts w:hint="eastAsia"/>
              </w:rPr>
              <w:t>A</w:t>
            </w:r>
            <w:r>
              <w:t>ttrValue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5" w:type="dxa"/>
          </w:tcPr>
          <w:p>
            <w:pPr>
              <w:jc w:val="center"/>
            </w:pPr>
            <w:r>
              <w:t>1</w:t>
            </w:r>
          </w:p>
        </w:tc>
        <w:tc>
          <w:tcPr>
            <w:tcW w:w="2415" w:type="dxa"/>
          </w:tcPr>
          <w:p>
            <w:pPr>
              <w:jc w:val="center"/>
            </w:pPr>
            <w:r>
              <w:rPr>
                <w:rFonts w:hint="eastAsia"/>
              </w:rPr>
              <w:t>0</w:t>
            </w:r>
            <w:r>
              <w:t>x02</w:t>
            </w:r>
          </w:p>
        </w:tc>
        <w:tc>
          <w:tcPr>
            <w:tcW w:w="2416" w:type="dxa"/>
          </w:tcPr>
          <w:p>
            <w:pPr>
              <w:jc w:val="center"/>
            </w:pPr>
            <w:r>
              <w:rPr>
                <w:rFonts w:hint="eastAsia"/>
              </w:rPr>
              <w:t>4</w:t>
            </w:r>
            <w:r>
              <w:t>2</w:t>
            </w:r>
            <w:r>
              <w:rPr>
                <w:rFonts w:hint="eastAsia"/>
              </w:rPr>
              <w:t>+</w:t>
            </w:r>
            <w:r>
              <w:t>2</w:t>
            </w:r>
            <w:r>
              <w:rPr>
                <w:rFonts w:hint="eastAsia"/>
              </w:rPr>
              <w:t>+</w:t>
            </w:r>
            <w:r>
              <w:t>1</w:t>
            </w:r>
            <w:r>
              <w:rPr>
                <w:rFonts w:hint="eastAsia"/>
              </w:rPr>
              <w:t>=</w:t>
            </w:r>
            <w:r>
              <w:t>45</w:t>
            </w:r>
          </w:p>
        </w:tc>
        <w:tc>
          <w:tcPr>
            <w:tcW w:w="2416" w:type="dxa"/>
          </w:tcPr>
          <w:p>
            <w:pPr>
              <w:jc w:val="center"/>
            </w:pPr>
            <w:r>
              <w:rPr>
                <w:rFonts w:hint="eastAsia"/>
              </w:rPr>
              <w:t>具体参数（4</w:t>
            </w:r>
            <w:r>
              <w:t>2Bytes</w:t>
            </w:r>
            <w:r>
              <w:rPr>
                <w:rFonts w:hint="eastAsia"/>
              </w:rPr>
              <w:t>）</w:t>
            </w:r>
          </w:p>
        </w:tc>
      </w:tr>
    </w:tbl>
    <w:p/>
    <w:p>
      <w:pPr>
        <w:pStyle w:val="2"/>
        <w:numPr>
          <w:ilvl w:val="0"/>
          <w:numId w:val="2"/>
        </w:numPr>
        <w:spacing w:before="156" w:beforeLines="50" w:after="312" w:afterLines="100"/>
        <w:rPr>
          <w:rFonts w:ascii="黑体" w:eastAsia="黑体"/>
          <w:b w:val="0"/>
          <w:sz w:val="21"/>
        </w:rPr>
      </w:pPr>
      <w:bookmarkStart w:id="22" w:name="_Toc56204020"/>
      <w:r>
        <w:rPr>
          <w:rFonts w:ascii="黑体" w:eastAsia="黑体"/>
          <w:b w:val="0"/>
          <w:sz w:val="21"/>
        </w:rPr>
        <w:t>重启</w:t>
      </w:r>
      <w:bookmarkEnd w:id="22"/>
    </w:p>
    <w:p>
      <w:pPr>
        <w:ind w:left="780"/>
      </w:pPr>
      <w:r>
        <w:rPr>
          <w:rFonts w:hint="eastAsia"/>
        </w:rPr>
        <w:t>重启命令为上层下发，考虑到通信是有client发起 server回复的形式，所以当client发起一个心跳包，server回复的时候，带上重启的type类型即可，采集器会在重启设备前回复server，然后自动进行重启。</w:t>
      </w:r>
    </w:p>
    <w:p>
      <w:pPr>
        <w:ind w:left="780"/>
      </w:pPr>
      <w:r>
        <w:t>报文类型依然和心跳包一样</w:t>
      </w:r>
      <w:r>
        <w:rPr>
          <w:rFonts w:hint="eastAsia"/>
        </w:rPr>
        <w:t>，</w:t>
      </w:r>
      <w:r>
        <w:t>如下所示</w:t>
      </w:r>
      <w:r>
        <w:rPr>
          <w:rFonts w:hint="eastAsia"/>
        </w:rPr>
        <w:t>：</w:t>
      </w:r>
    </w:p>
    <w:p>
      <w:pPr>
        <w:ind w:left="780"/>
      </w:pPr>
      <w:r>
        <w:drawing>
          <wp:inline distT="0" distB="0" distL="0" distR="0">
            <wp:extent cx="5403850" cy="9017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stretch>
                      <a:fillRect/>
                    </a:stretch>
                  </pic:blipFill>
                  <pic:spPr>
                    <a:xfrm>
                      <a:off x="0" y="0"/>
                      <a:ext cx="5404128" cy="901746"/>
                    </a:xfrm>
                    <a:prstGeom prst="rect">
                      <a:avLst/>
                    </a:prstGeom>
                  </pic:spPr>
                </pic:pic>
              </a:graphicData>
            </a:graphic>
          </wp:inline>
        </w:drawing>
      </w:r>
    </w:p>
    <w:p>
      <w:pPr>
        <w:ind w:left="780"/>
      </w:pPr>
      <w:r>
        <w:rPr>
          <w:rFonts w:hint="eastAsia"/>
        </w:rPr>
        <w:t>报文属性字段Attr中的类型为0</w:t>
      </w:r>
      <w:r>
        <w:t>x07</w:t>
      </w:r>
      <w:r>
        <w:rPr>
          <w:rFonts w:hint="eastAsia"/>
        </w:rPr>
        <w:t>，</w:t>
      </w:r>
      <w:r>
        <w:t>AttrValue无</w:t>
      </w:r>
      <w:r>
        <w:rPr>
          <w:rFonts w:hint="eastAsia"/>
        </w:rPr>
        <w:t xml:space="preserve">， </w:t>
      </w:r>
    </w:p>
    <w:p>
      <w:pPr>
        <w:ind w:left="780"/>
      </w:pPr>
      <w:r>
        <w:t>AttrNum = 1</w:t>
      </w:r>
    </w:p>
    <w:tbl>
      <w:tblPr>
        <w:tblStyle w:val="16"/>
        <w:tblW w:w="0" w:type="auto"/>
        <w:tblInd w:w="7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18"/>
        <w:gridCol w:w="2217"/>
        <w:gridCol w:w="2221"/>
        <w:gridCol w:w="22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5" w:type="dxa"/>
          </w:tcPr>
          <w:p>
            <w:pPr>
              <w:jc w:val="center"/>
            </w:pPr>
            <w:r>
              <w:rPr>
                <w:rFonts w:hint="eastAsia"/>
              </w:rPr>
              <w:t>A</w:t>
            </w:r>
            <w:r>
              <w:t>ttrNum</w:t>
            </w:r>
          </w:p>
        </w:tc>
        <w:tc>
          <w:tcPr>
            <w:tcW w:w="2415" w:type="dxa"/>
          </w:tcPr>
          <w:p>
            <w:pPr>
              <w:jc w:val="center"/>
            </w:pPr>
            <w:r>
              <w:rPr>
                <w:rFonts w:hint="eastAsia"/>
              </w:rPr>
              <w:t>A</w:t>
            </w:r>
            <w:r>
              <w:t>ttrType</w:t>
            </w:r>
          </w:p>
        </w:tc>
        <w:tc>
          <w:tcPr>
            <w:tcW w:w="2416" w:type="dxa"/>
          </w:tcPr>
          <w:p>
            <w:pPr>
              <w:jc w:val="center"/>
            </w:pPr>
            <w:r>
              <w:rPr>
                <w:rFonts w:hint="eastAsia"/>
              </w:rPr>
              <w:t>A</w:t>
            </w:r>
            <w:r>
              <w:t>ttrLen</w:t>
            </w:r>
          </w:p>
        </w:tc>
        <w:tc>
          <w:tcPr>
            <w:tcW w:w="2416" w:type="dxa"/>
          </w:tcPr>
          <w:p>
            <w:pPr>
              <w:jc w:val="center"/>
            </w:pPr>
            <w:r>
              <w:rPr>
                <w:rFonts w:hint="eastAsia"/>
              </w:rPr>
              <w:t>A</w:t>
            </w:r>
            <w:r>
              <w:t>ttrValue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5" w:type="dxa"/>
          </w:tcPr>
          <w:p>
            <w:pPr>
              <w:jc w:val="center"/>
            </w:pPr>
            <w:r>
              <w:t>1</w:t>
            </w:r>
          </w:p>
        </w:tc>
        <w:tc>
          <w:tcPr>
            <w:tcW w:w="2415" w:type="dxa"/>
          </w:tcPr>
          <w:p>
            <w:pPr>
              <w:jc w:val="center"/>
            </w:pPr>
            <w:r>
              <w:t>0x07</w:t>
            </w:r>
          </w:p>
        </w:tc>
        <w:tc>
          <w:tcPr>
            <w:tcW w:w="2416" w:type="dxa"/>
          </w:tcPr>
          <w:p>
            <w:pPr>
              <w:jc w:val="center"/>
            </w:pPr>
            <w:r>
              <w:t>0</w:t>
            </w:r>
            <w:r>
              <w:rPr>
                <w:rFonts w:hint="eastAsia"/>
              </w:rPr>
              <w:t>+</w:t>
            </w:r>
            <w:r>
              <w:t>2</w:t>
            </w:r>
            <w:r>
              <w:rPr>
                <w:rFonts w:hint="eastAsia"/>
              </w:rPr>
              <w:t>+</w:t>
            </w:r>
            <w:r>
              <w:t>1</w:t>
            </w:r>
            <w:r>
              <w:rPr>
                <w:rFonts w:hint="eastAsia"/>
              </w:rPr>
              <w:t>=</w:t>
            </w:r>
            <w:r>
              <w:t>3</w:t>
            </w:r>
          </w:p>
        </w:tc>
        <w:tc>
          <w:tcPr>
            <w:tcW w:w="2416" w:type="dxa"/>
          </w:tcPr>
          <w:p>
            <w:pPr>
              <w:jc w:val="center"/>
            </w:pPr>
            <w:r>
              <w:rPr>
                <w:rFonts w:hint="eastAsia"/>
              </w:rPr>
              <w:t>无</w:t>
            </w:r>
          </w:p>
        </w:tc>
      </w:tr>
    </w:tbl>
    <w:p>
      <w:pPr>
        <w:ind w:left="780"/>
      </w:pPr>
    </w:p>
    <w:p>
      <w:pPr>
        <w:pStyle w:val="2"/>
        <w:numPr>
          <w:ilvl w:val="0"/>
          <w:numId w:val="2"/>
        </w:numPr>
        <w:spacing w:before="156" w:beforeLines="50" w:after="312" w:afterLines="100"/>
        <w:rPr>
          <w:rFonts w:ascii="黑体" w:eastAsia="黑体"/>
          <w:b w:val="0"/>
          <w:sz w:val="21"/>
        </w:rPr>
      </w:pPr>
      <w:bookmarkStart w:id="23" w:name="_Toc56204021"/>
      <w:r>
        <w:rPr>
          <w:rFonts w:ascii="黑体" w:eastAsia="黑体"/>
          <w:b w:val="0"/>
          <w:sz w:val="21"/>
        </w:rPr>
        <w:t>升级</w:t>
      </w:r>
      <w:bookmarkEnd w:id="23"/>
    </w:p>
    <w:p>
      <w:pPr>
        <w:ind w:left="780"/>
      </w:pPr>
      <w:r>
        <w:rPr>
          <w:rFonts w:hint="eastAsia"/>
        </w:rPr>
        <w:t>升级因为不只是针对一台设备进行升级，可能存在升级所有设备的情况，所以不适用如上“重启”的流程，所以当上层需要升级设备时候，需要服务器往指定IP设备或者是所有设备进行升级（需要服务器根据心跳包获取到每一台设备的IP并做记录，方便升级时使用）。</w:t>
      </w:r>
    </w:p>
    <w:p>
      <w:pPr>
        <w:ind w:left="780"/>
      </w:pPr>
      <w:r>
        <w:t>认证报文采用的是</w:t>
      </w:r>
      <w:r>
        <w:rPr>
          <w:rFonts w:hint="eastAsia"/>
        </w:rPr>
        <w:t>0</w:t>
      </w:r>
      <w:r>
        <w:t>x03/0x04如下图所示</w:t>
      </w:r>
    </w:p>
    <w:p>
      <w:pPr>
        <w:ind w:left="780"/>
      </w:pPr>
      <w:r>
        <w:drawing>
          <wp:inline distT="0" distB="0" distL="0" distR="0">
            <wp:extent cx="5181600" cy="8445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4"/>
                    <a:stretch>
                      <a:fillRect/>
                    </a:stretch>
                  </pic:blipFill>
                  <pic:spPr>
                    <a:xfrm>
                      <a:off x="0" y="0"/>
                      <a:ext cx="5181866" cy="844593"/>
                    </a:xfrm>
                    <a:prstGeom prst="rect">
                      <a:avLst/>
                    </a:prstGeom>
                  </pic:spPr>
                </pic:pic>
              </a:graphicData>
            </a:graphic>
          </wp:inline>
        </w:drawing>
      </w:r>
    </w:p>
    <w:p>
      <w:pPr>
        <w:ind w:left="780"/>
      </w:pPr>
      <w:r>
        <w:rPr>
          <w:rFonts w:hint="eastAsia"/>
        </w:rPr>
        <w:t>升级流程分为两步骤：</w:t>
      </w:r>
    </w:p>
    <w:p>
      <w:pPr>
        <w:ind w:left="780"/>
        <w:jc w:val="center"/>
      </w:pPr>
      <w:r>
        <w:object>
          <v:shape id="_x0000_i1026" o:spt="75" type="#_x0000_t75" style="height:574.95pt;width:333.35pt;" o:ole="t" filled="f" o:preferrelative="t" stroked="f" coordsize="21600,21600">
            <v:path/>
            <v:fill on="f" focussize="0,0"/>
            <v:stroke on="f" joinstyle="miter"/>
            <v:imagedata r:id="rId16" o:title=""/>
            <o:lock v:ext="edit" aspectratio="t"/>
            <w10:wrap type="none"/>
            <w10:anchorlock/>
          </v:shape>
          <o:OLEObject Type="Embed" ProgID="Visio.Drawing.15" ShapeID="_x0000_i1026" DrawAspect="Content" ObjectID="_1468075726" r:id="rId15">
            <o:LockedField>false</o:LockedField>
          </o:OLEObject>
        </w:object>
      </w:r>
    </w:p>
    <w:p>
      <w:r>
        <w:tab/>
      </w:r>
    </w:p>
    <w:p/>
    <w:p>
      <w:pPr>
        <w:pStyle w:val="31"/>
        <w:numPr>
          <w:ilvl w:val="0"/>
          <w:numId w:val="3"/>
        </w:numPr>
        <w:ind w:firstLineChars="0"/>
      </w:pPr>
      <w:r>
        <w:t>升级起始</w:t>
      </w:r>
      <w:r>
        <w:rPr>
          <w:rFonts w:hint="eastAsia"/>
        </w:rPr>
        <w:t>：升级起始，需要服务器在升级前先发送一个起始报文，采集器收到后会重启进入到bootloader进行接收升级包以及写flash的操作，Attr结构如下：</w:t>
      </w:r>
    </w:p>
    <w:tbl>
      <w:tblPr>
        <w:tblStyle w:val="16"/>
        <w:tblW w:w="0" w:type="auto"/>
        <w:tblInd w:w="7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53"/>
        <w:gridCol w:w="2979"/>
        <w:gridCol w:w="2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0" w:type="dxa"/>
          </w:tcPr>
          <w:p>
            <w:pPr>
              <w:pStyle w:val="31"/>
              <w:ind w:firstLine="0" w:firstLineChars="0"/>
              <w:jc w:val="center"/>
            </w:pPr>
            <w:r>
              <w:rPr>
                <w:rFonts w:hint="eastAsia"/>
              </w:rPr>
              <w:t>Offset</w:t>
            </w:r>
          </w:p>
        </w:tc>
        <w:tc>
          <w:tcPr>
            <w:tcW w:w="3221" w:type="dxa"/>
          </w:tcPr>
          <w:p>
            <w:pPr>
              <w:pStyle w:val="31"/>
              <w:ind w:firstLine="0" w:firstLineChars="0"/>
              <w:jc w:val="center"/>
            </w:pPr>
            <w:r>
              <w:rPr>
                <w:rFonts w:hint="eastAsia"/>
              </w:rPr>
              <w:t>Function</w:t>
            </w:r>
          </w:p>
        </w:tc>
        <w:tc>
          <w:tcPr>
            <w:tcW w:w="3221" w:type="dxa"/>
          </w:tcPr>
          <w:p>
            <w:pPr>
              <w:pStyle w:val="31"/>
              <w:ind w:firstLine="0" w:firstLineChars="0"/>
              <w:jc w:val="center"/>
            </w:pPr>
            <w:r>
              <w:rPr>
                <w:rFonts w:hint="eastAsia"/>
              </w:rPr>
              <w:t>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20" w:type="dxa"/>
          </w:tcPr>
          <w:p>
            <w:pPr>
              <w:pStyle w:val="31"/>
              <w:ind w:firstLine="0" w:firstLineChars="0"/>
              <w:jc w:val="center"/>
            </w:pPr>
            <w:r>
              <w:rPr>
                <w:rFonts w:hint="eastAsia"/>
              </w:rPr>
              <w:t>0</w:t>
            </w:r>
          </w:p>
        </w:tc>
        <w:tc>
          <w:tcPr>
            <w:tcW w:w="3221" w:type="dxa"/>
          </w:tcPr>
          <w:p>
            <w:pPr>
              <w:pStyle w:val="31"/>
              <w:ind w:firstLine="0" w:firstLineChars="0"/>
              <w:jc w:val="center"/>
            </w:pPr>
            <w:r>
              <w:t>升级包长度</w:t>
            </w:r>
            <w:r>
              <w:rPr>
                <w:rFonts w:hint="eastAsia"/>
              </w:rPr>
              <w:t>（单位 字节）</w:t>
            </w:r>
          </w:p>
        </w:tc>
        <w:tc>
          <w:tcPr>
            <w:tcW w:w="3221" w:type="dxa"/>
          </w:tcPr>
          <w:p>
            <w:pPr>
              <w:pStyle w:val="31"/>
              <w:ind w:firstLine="0" w:firstLineChars="0"/>
              <w:jc w:val="center"/>
            </w:pPr>
            <w:r>
              <w:t>4</w:t>
            </w:r>
          </w:p>
        </w:tc>
      </w:tr>
    </w:tbl>
    <w:p>
      <w:pPr>
        <w:pStyle w:val="31"/>
        <w:ind w:left="780" w:firstLine="0" w:firstLineChars="0"/>
      </w:pPr>
      <w:r>
        <w:rPr>
          <w:rFonts w:hint="eastAsia"/>
        </w:rPr>
        <w:t>AttrNum</w:t>
      </w:r>
      <w:r>
        <w:t xml:space="preserve"> </w:t>
      </w:r>
      <w:r>
        <w:rPr>
          <w:rFonts w:hint="eastAsia"/>
        </w:rPr>
        <w:t>=</w:t>
      </w:r>
      <w:r>
        <w:t xml:space="preserve"> 1</w:t>
      </w:r>
    </w:p>
    <w:tbl>
      <w:tblPr>
        <w:tblStyle w:val="16"/>
        <w:tblW w:w="0" w:type="auto"/>
        <w:tblInd w:w="7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12"/>
        <w:gridCol w:w="2212"/>
        <w:gridCol w:w="2215"/>
        <w:gridCol w:w="22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5" w:type="dxa"/>
          </w:tcPr>
          <w:p>
            <w:pPr>
              <w:jc w:val="center"/>
            </w:pPr>
            <w:r>
              <w:rPr>
                <w:rFonts w:hint="eastAsia"/>
              </w:rPr>
              <w:t>A</w:t>
            </w:r>
            <w:r>
              <w:t>ttrNum</w:t>
            </w:r>
          </w:p>
        </w:tc>
        <w:tc>
          <w:tcPr>
            <w:tcW w:w="2415" w:type="dxa"/>
          </w:tcPr>
          <w:p>
            <w:pPr>
              <w:jc w:val="center"/>
            </w:pPr>
            <w:r>
              <w:rPr>
                <w:rFonts w:hint="eastAsia"/>
              </w:rPr>
              <w:t>A</w:t>
            </w:r>
            <w:r>
              <w:t>ttrType</w:t>
            </w:r>
          </w:p>
        </w:tc>
        <w:tc>
          <w:tcPr>
            <w:tcW w:w="2416" w:type="dxa"/>
          </w:tcPr>
          <w:p>
            <w:pPr>
              <w:jc w:val="center"/>
            </w:pPr>
            <w:r>
              <w:rPr>
                <w:rFonts w:hint="eastAsia"/>
              </w:rPr>
              <w:t>A</w:t>
            </w:r>
            <w:r>
              <w:t>ttrLen</w:t>
            </w:r>
          </w:p>
        </w:tc>
        <w:tc>
          <w:tcPr>
            <w:tcW w:w="2416" w:type="dxa"/>
          </w:tcPr>
          <w:p>
            <w:pPr>
              <w:jc w:val="center"/>
            </w:pPr>
            <w:r>
              <w:rPr>
                <w:rFonts w:hint="eastAsia"/>
              </w:rPr>
              <w:t>A</w:t>
            </w:r>
            <w:r>
              <w:t>ttrValue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5" w:type="dxa"/>
          </w:tcPr>
          <w:p>
            <w:pPr>
              <w:jc w:val="center"/>
            </w:pPr>
            <w:r>
              <w:t>1</w:t>
            </w:r>
          </w:p>
        </w:tc>
        <w:tc>
          <w:tcPr>
            <w:tcW w:w="2415" w:type="dxa"/>
          </w:tcPr>
          <w:p>
            <w:pPr>
              <w:jc w:val="center"/>
            </w:pPr>
            <w:r>
              <w:t>0x04</w:t>
            </w:r>
          </w:p>
        </w:tc>
        <w:tc>
          <w:tcPr>
            <w:tcW w:w="2416" w:type="dxa"/>
          </w:tcPr>
          <w:p>
            <w:pPr>
              <w:jc w:val="center"/>
            </w:pPr>
            <w:r>
              <w:t>4</w:t>
            </w:r>
            <w:r>
              <w:rPr>
                <w:rFonts w:hint="eastAsia"/>
              </w:rPr>
              <w:t>+</w:t>
            </w:r>
            <w:r>
              <w:t>2</w:t>
            </w:r>
            <w:r>
              <w:rPr>
                <w:rFonts w:hint="eastAsia"/>
              </w:rPr>
              <w:t>+</w:t>
            </w:r>
            <w:r>
              <w:t>1</w:t>
            </w:r>
            <w:r>
              <w:rPr>
                <w:rFonts w:hint="eastAsia"/>
              </w:rPr>
              <w:t>=</w:t>
            </w:r>
            <w:r>
              <w:t>7</w:t>
            </w:r>
          </w:p>
        </w:tc>
        <w:tc>
          <w:tcPr>
            <w:tcW w:w="2416" w:type="dxa"/>
          </w:tcPr>
          <w:p>
            <w:pPr>
              <w:jc w:val="center"/>
            </w:pPr>
            <w:r>
              <w:rPr>
                <w:rFonts w:hint="eastAsia"/>
              </w:rPr>
              <w:t>具体参数（4bytes）</w:t>
            </w:r>
          </w:p>
        </w:tc>
      </w:tr>
    </w:tbl>
    <w:p>
      <w:pPr>
        <w:pStyle w:val="31"/>
        <w:ind w:left="780" w:firstLine="0" w:firstLineChars="0"/>
      </w:pPr>
    </w:p>
    <w:p>
      <w:pPr>
        <w:pStyle w:val="31"/>
        <w:numPr>
          <w:ilvl w:val="0"/>
          <w:numId w:val="3"/>
        </w:numPr>
        <w:ind w:firstLineChars="0"/>
      </w:pPr>
      <w:r>
        <w:rPr>
          <w:rFonts w:hint="eastAsia"/>
        </w:rPr>
        <w:t>升级数据：服务器需要根据bin数据进行拆分数据，每个数据包最大为</w:t>
      </w:r>
      <w:r>
        <w:t>512字节</w:t>
      </w:r>
      <w:r>
        <w:rPr>
          <w:rFonts w:hint="eastAsia"/>
        </w:rPr>
        <w:t>，</w:t>
      </w:r>
      <w:r>
        <w:rPr>
          <w:highlight w:val="yellow"/>
        </w:rPr>
        <w:t>不足填</w:t>
      </w:r>
      <w:r>
        <w:rPr>
          <w:rFonts w:hint="eastAsia"/>
          <w:highlight w:val="yellow"/>
        </w:rPr>
        <w:t>0x</w:t>
      </w:r>
      <w:r>
        <w:rPr>
          <w:highlight w:val="yellow"/>
        </w:rPr>
        <w:t>FF</w:t>
      </w:r>
      <w:r>
        <w:rPr>
          <w:rFonts w:hint="eastAsia"/>
        </w:rPr>
        <w:t>，Attr如下：</w:t>
      </w:r>
    </w:p>
    <w:tbl>
      <w:tblPr>
        <w:tblStyle w:val="16"/>
        <w:tblW w:w="0" w:type="auto"/>
        <w:tblInd w:w="7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41"/>
        <w:gridCol w:w="2968"/>
        <w:gridCol w:w="29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1" w:type="dxa"/>
          </w:tcPr>
          <w:p>
            <w:pPr>
              <w:pStyle w:val="31"/>
              <w:ind w:firstLine="0" w:firstLineChars="0"/>
              <w:jc w:val="center"/>
            </w:pPr>
            <w:r>
              <w:rPr>
                <w:rFonts w:hint="eastAsia"/>
              </w:rPr>
              <w:t>Offset</w:t>
            </w:r>
          </w:p>
        </w:tc>
        <w:tc>
          <w:tcPr>
            <w:tcW w:w="2968" w:type="dxa"/>
          </w:tcPr>
          <w:p>
            <w:pPr>
              <w:pStyle w:val="31"/>
              <w:ind w:firstLine="0" w:firstLineChars="0"/>
              <w:jc w:val="center"/>
            </w:pPr>
            <w:r>
              <w:rPr>
                <w:rFonts w:hint="eastAsia"/>
              </w:rPr>
              <w:t>Function</w:t>
            </w:r>
          </w:p>
        </w:tc>
        <w:tc>
          <w:tcPr>
            <w:tcW w:w="2973" w:type="dxa"/>
          </w:tcPr>
          <w:p>
            <w:pPr>
              <w:pStyle w:val="31"/>
              <w:ind w:firstLine="0" w:firstLineChars="0"/>
              <w:jc w:val="center"/>
            </w:pPr>
            <w:r>
              <w:rPr>
                <w:rFonts w:hint="eastAsia"/>
              </w:rPr>
              <w:t>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1" w:type="dxa"/>
          </w:tcPr>
          <w:p>
            <w:pPr>
              <w:pStyle w:val="31"/>
              <w:ind w:firstLine="0" w:firstLineChars="0"/>
              <w:jc w:val="center"/>
            </w:pPr>
            <w:r>
              <w:rPr>
                <w:rFonts w:hint="eastAsia"/>
              </w:rPr>
              <w:t>0</w:t>
            </w:r>
          </w:p>
        </w:tc>
        <w:tc>
          <w:tcPr>
            <w:tcW w:w="2968" w:type="dxa"/>
          </w:tcPr>
          <w:p>
            <w:pPr>
              <w:pStyle w:val="31"/>
              <w:ind w:firstLine="0" w:firstLineChars="0"/>
              <w:jc w:val="center"/>
            </w:pPr>
            <w:r>
              <w:rPr>
                <w:rFonts w:hint="eastAsia"/>
              </w:rPr>
              <w:t>当前小包的数据长度（单位 字节）</w:t>
            </w:r>
          </w:p>
        </w:tc>
        <w:tc>
          <w:tcPr>
            <w:tcW w:w="2973" w:type="dxa"/>
          </w:tcPr>
          <w:p>
            <w:pPr>
              <w:pStyle w:val="31"/>
              <w:ind w:firstLine="0" w:firstLineChars="0"/>
              <w:jc w:val="cente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1" w:type="dxa"/>
          </w:tcPr>
          <w:p>
            <w:pPr>
              <w:pStyle w:val="31"/>
              <w:ind w:firstLine="0" w:firstLineChars="0"/>
              <w:jc w:val="center"/>
            </w:pPr>
            <w:r>
              <w:rPr>
                <w:rFonts w:hint="eastAsia"/>
              </w:rPr>
              <w:t>2</w:t>
            </w:r>
          </w:p>
        </w:tc>
        <w:tc>
          <w:tcPr>
            <w:tcW w:w="2968" w:type="dxa"/>
          </w:tcPr>
          <w:p>
            <w:pPr>
              <w:pStyle w:val="31"/>
              <w:ind w:firstLine="0" w:firstLineChars="0"/>
              <w:jc w:val="center"/>
            </w:pPr>
            <w:r>
              <w:rPr>
                <w:rFonts w:hint="eastAsia"/>
              </w:rPr>
              <w:t>升级数据</w:t>
            </w:r>
          </w:p>
        </w:tc>
        <w:tc>
          <w:tcPr>
            <w:tcW w:w="2973" w:type="dxa"/>
          </w:tcPr>
          <w:p>
            <w:pPr>
              <w:pStyle w:val="31"/>
              <w:ind w:firstLine="0" w:firstLineChars="0"/>
              <w:jc w:val="center"/>
            </w:pPr>
            <w:r>
              <w:rPr>
                <w:rFonts w:hint="eastAsia"/>
              </w:rPr>
              <w:t>5</w:t>
            </w:r>
            <w:r>
              <w:t>12Bytes</w:t>
            </w:r>
          </w:p>
        </w:tc>
      </w:tr>
    </w:tbl>
    <w:p>
      <w:pPr>
        <w:pStyle w:val="31"/>
        <w:ind w:left="780" w:firstLine="0" w:firstLineChars="0"/>
      </w:pPr>
      <w:r>
        <w:t>AttrNum = 1</w:t>
      </w:r>
    </w:p>
    <w:tbl>
      <w:tblPr>
        <w:tblStyle w:val="16"/>
        <w:tblW w:w="0" w:type="auto"/>
        <w:tblInd w:w="7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99"/>
        <w:gridCol w:w="2198"/>
        <w:gridCol w:w="2265"/>
        <w:gridCol w:w="2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5" w:type="dxa"/>
          </w:tcPr>
          <w:p>
            <w:pPr>
              <w:jc w:val="center"/>
            </w:pPr>
            <w:r>
              <w:rPr>
                <w:rFonts w:hint="eastAsia"/>
              </w:rPr>
              <w:t>A</w:t>
            </w:r>
            <w:r>
              <w:t>ttrNum</w:t>
            </w:r>
          </w:p>
        </w:tc>
        <w:tc>
          <w:tcPr>
            <w:tcW w:w="2415" w:type="dxa"/>
          </w:tcPr>
          <w:p>
            <w:pPr>
              <w:jc w:val="center"/>
            </w:pPr>
            <w:r>
              <w:rPr>
                <w:rFonts w:hint="eastAsia"/>
              </w:rPr>
              <w:t>A</w:t>
            </w:r>
            <w:r>
              <w:t>ttrType</w:t>
            </w:r>
          </w:p>
        </w:tc>
        <w:tc>
          <w:tcPr>
            <w:tcW w:w="2416" w:type="dxa"/>
          </w:tcPr>
          <w:p>
            <w:pPr>
              <w:jc w:val="center"/>
            </w:pPr>
            <w:r>
              <w:rPr>
                <w:rFonts w:hint="eastAsia"/>
              </w:rPr>
              <w:t>A</w:t>
            </w:r>
            <w:r>
              <w:t>ttrLen</w:t>
            </w:r>
          </w:p>
        </w:tc>
        <w:tc>
          <w:tcPr>
            <w:tcW w:w="2416" w:type="dxa"/>
          </w:tcPr>
          <w:p>
            <w:pPr>
              <w:jc w:val="center"/>
            </w:pPr>
            <w:r>
              <w:rPr>
                <w:rFonts w:hint="eastAsia"/>
              </w:rPr>
              <w:t>A</w:t>
            </w:r>
            <w:r>
              <w:t>ttrValue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415" w:type="dxa"/>
          </w:tcPr>
          <w:p>
            <w:pPr>
              <w:jc w:val="center"/>
            </w:pPr>
            <w:r>
              <w:t>1</w:t>
            </w:r>
          </w:p>
        </w:tc>
        <w:tc>
          <w:tcPr>
            <w:tcW w:w="2415" w:type="dxa"/>
          </w:tcPr>
          <w:p>
            <w:pPr>
              <w:jc w:val="center"/>
            </w:pPr>
            <w:r>
              <w:t>0x05</w:t>
            </w:r>
          </w:p>
        </w:tc>
        <w:tc>
          <w:tcPr>
            <w:tcW w:w="2416" w:type="dxa"/>
          </w:tcPr>
          <w:p>
            <w:pPr>
              <w:jc w:val="center"/>
            </w:pPr>
            <w:r>
              <w:t>514</w:t>
            </w:r>
            <w:r>
              <w:rPr>
                <w:rFonts w:hint="eastAsia"/>
              </w:rPr>
              <w:t>+</w:t>
            </w:r>
            <w:r>
              <w:t>2</w:t>
            </w:r>
            <w:r>
              <w:rPr>
                <w:rFonts w:hint="eastAsia"/>
              </w:rPr>
              <w:t>+</w:t>
            </w:r>
            <w:r>
              <w:t>1</w:t>
            </w:r>
            <w:r>
              <w:rPr>
                <w:rFonts w:hint="eastAsia"/>
              </w:rPr>
              <w:t>=</w:t>
            </w:r>
            <w:r>
              <w:t>517</w:t>
            </w:r>
          </w:p>
        </w:tc>
        <w:tc>
          <w:tcPr>
            <w:tcW w:w="2416" w:type="dxa"/>
          </w:tcPr>
          <w:p>
            <w:pPr>
              <w:jc w:val="center"/>
            </w:pPr>
            <w:r>
              <w:rPr>
                <w:rFonts w:hint="eastAsia"/>
              </w:rPr>
              <w:t>具体参数(</w:t>
            </w:r>
            <w:r>
              <w:t>514bytes)</w:t>
            </w:r>
          </w:p>
        </w:tc>
      </w:tr>
    </w:tbl>
    <w:p>
      <w:pPr>
        <w:pStyle w:val="31"/>
        <w:ind w:left="780" w:firstLine="0" w:firstLineChars="0"/>
      </w:pPr>
    </w:p>
    <w:p>
      <w:pPr>
        <w:pStyle w:val="31"/>
        <w:numPr>
          <w:ilvl w:val="0"/>
          <w:numId w:val="3"/>
        </w:numPr>
        <w:ind w:firstLineChars="0"/>
      </w:pPr>
      <w:r>
        <w:rPr>
          <w:rFonts w:hint="eastAsia"/>
        </w:rPr>
        <w:t>升级结束：服务器发完包后需发送一个结束型号，采集器收到后会进行写flash操作，并自己重启设备，AttrValue为空</w:t>
      </w:r>
    </w:p>
    <w:p>
      <w:pPr>
        <w:pStyle w:val="31"/>
        <w:ind w:left="780" w:firstLine="0" w:firstLineChars="0"/>
      </w:pPr>
      <w:r>
        <w:t>AttrNum=1</w:t>
      </w:r>
    </w:p>
    <w:tbl>
      <w:tblPr>
        <w:tblStyle w:val="16"/>
        <w:tblW w:w="0" w:type="auto"/>
        <w:tblInd w:w="7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18"/>
        <w:gridCol w:w="2217"/>
        <w:gridCol w:w="2221"/>
        <w:gridCol w:w="22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5" w:type="dxa"/>
          </w:tcPr>
          <w:p>
            <w:pPr>
              <w:jc w:val="center"/>
            </w:pPr>
            <w:r>
              <w:rPr>
                <w:rFonts w:hint="eastAsia"/>
              </w:rPr>
              <w:t>A</w:t>
            </w:r>
            <w:r>
              <w:t>ttrNum</w:t>
            </w:r>
          </w:p>
        </w:tc>
        <w:tc>
          <w:tcPr>
            <w:tcW w:w="2415" w:type="dxa"/>
          </w:tcPr>
          <w:p>
            <w:pPr>
              <w:jc w:val="center"/>
            </w:pPr>
            <w:r>
              <w:rPr>
                <w:rFonts w:hint="eastAsia"/>
              </w:rPr>
              <w:t>A</w:t>
            </w:r>
            <w:r>
              <w:t>ttrType</w:t>
            </w:r>
          </w:p>
        </w:tc>
        <w:tc>
          <w:tcPr>
            <w:tcW w:w="2416" w:type="dxa"/>
          </w:tcPr>
          <w:p>
            <w:pPr>
              <w:jc w:val="center"/>
            </w:pPr>
            <w:r>
              <w:rPr>
                <w:rFonts w:hint="eastAsia"/>
              </w:rPr>
              <w:t>A</w:t>
            </w:r>
            <w:r>
              <w:t>ttrLen</w:t>
            </w:r>
          </w:p>
        </w:tc>
        <w:tc>
          <w:tcPr>
            <w:tcW w:w="2416" w:type="dxa"/>
          </w:tcPr>
          <w:p>
            <w:pPr>
              <w:jc w:val="center"/>
            </w:pPr>
            <w:r>
              <w:rPr>
                <w:rFonts w:hint="eastAsia"/>
              </w:rPr>
              <w:t>A</w:t>
            </w:r>
            <w:r>
              <w:t>ttrValue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5" w:type="dxa"/>
          </w:tcPr>
          <w:p>
            <w:pPr>
              <w:jc w:val="center"/>
            </w:pPr>
            <w:r>
              <w:t>1</w:t>
            </w:r>
          </w:p>
        </w:tc>
        <w:tc>
          <w:tcPr>
            <w:tcW w:w="2415" w:type="dxa"/>
          </w:tcPr>
          <w:p>
            <w:pPr>
              <w:jc w:val="center"/>
            </w:pPr>
            <w:r>
              <w:t>0x06</w:t>
            </w:r>
          </w:p>
        </w:tc>
        <w:tc>
          <w:tcPr>
            <w:tcW w:w="2416" w:type="dxa"/>
          </w:tcPr>
          <w:p>
            <w:pPr>
              <w:jc w:val="center"/>
            </w:pPr>
            <w:r>
              <w:t>0</w:t>
            </w:r>
            <w:r>
              <w:rPr>
                <w:rFonts w:hint="eastAsia"/>
              </w:rPr>
              <w:t>+2+</w:t>
            </w:r>
            <w:r>
              <w:t>1</w:t>
            </w:r>
            <w:r>
              <w:rPr>
                <w:rFonts w:hint="eastAsia"/>
              </w:rPr>
              <w:t>=</w:t>
            </w:r>
            <w:r>
              <w:t>3</w:t>
            </w:r>
          </w:p>
        </w:tc>
        <w:tc>
          <w:tcPr>
            <w:tcW w:w="2416" w:type="dxa"/>
          </w:tcPr>
          <w:p>
            <w:pPr>
              <w:jc w:val="center"/>
            </w:pPr>
            <w:r>
              <w:rPr>
                <w:rFonts w:hint="eastAsia"/>
              </w:rPr>
              <w:t>空</w:t>
            </w:r>
          </w:p>
        </w:tc>
      </w:tr>
    </w:tbl>
    <w:p/>
    <w:p>
      <w:pPr>
        <w:pStyle w:val="2"/>
        <w:numPr>
          <w:ilvl w:val="0"/>
          <w:numId w:val="2"/>
        </w:numPr>
        <w:spacing w:before="156" w:beforeLines="50" w:after="312" w:afterLines="100"/>
        <w:rPr>
          <w:rFonts w:ascii="黑体" w:eastAsia="黑体"/>
          <w:b w:val="0"/>
          <w:sz w:val="21"/>
        </w:rPr>
      </w:pPr>
      <w:bookmarkStart w:id="24" w:name="_Toc56204022"/>
      <w:r>
        <w:rPr>
          <w:rFonts w:ascii="黑体" w:eastAsia="黑体"/>
          <w:b w:val="0"/>
          <w:sz w:val="21"/>
        </w:rPr>
        <w:t>同步时间</w:t>
      </w:r>
      <w:bookmarkEnd w:id="24"/>
    </w:p>
    <w:p>
      <w:pPr>
        <w:ind w:left="780"/>
      </w:pPr>
      <w:r>
        <w:t>同步时间</w:t>
      </w:r>
      <w:r>
        <w:rPr>
          <w:rFonts w:hint="eastAsia"/>
        </w:rPr>
        <w:t>命令为上层下发，考虑到通信是有client发起 server回复的形式，所以当client发起一个心跳包，server回复的时候，带上重启的type类型即可，采集器会在重启设备前回复server，进行时间信息下发。</w:t>
      </w:r>
    </w:p>
    <w:p>
      <w:pPr>
        <w:ind w:left="780"/>
      </w:pPr>
      <w:r>
        <w:t>报文类型依然和心跳包一样</w:t>
      </w:r>
      <w:r>
        <w:rPr>
          <w:rFonts w:hint="eastAsia"/>
        </w:rPr>
        <w:t>，</w:t>
      </w:r>
      <w:r>
        <w:t>如下所示</w:t>
      </w:r>
      <w:r>
        <w:rPr>
          <w:rFonts w:hint="eastAsia"/>
        </w:rPr>
        <w:t>：</w:t>
      </w:r>
    </w:p>
    <w:p>
      <w:pPr>
        <w:ind w:left="780"/>
      </w:pPr>
      <w:r>
        <w:drawing>
          <wp:inline distT="0" distB="0" distL="0" distR="0">
            <wp:extent cx="5403850" cy="90170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5404128" cy="901746"/>
                    </a:xfrm>
                    <a:prstGeom prst="rect">
                      <a:avLst/>
                    </a:prstGeom>
                  </pic:spPr>
                </pic:pic>
              </a:graphicData>
            </a:graphic>
          </wp:inline>
        </w:drawing>
      </w:r>
    </w:p>
    <w:p>
      <w:pPr>
        <w:ind w:left="780"/>
      </w:pPr>
      <w:r>
        <w:rPr>
          <w:rFonts w:hint="eastAsia"/>
        </w:rPr>
        <w:t>报文属性字段Attr中的类型为0</w:t>
      </w:r>
      <w:r>
        <w:t>x03</w:t>
      </w:r>
      <w:r>
        <w:rPr>
          <w:rFonts w:hint="eastAsia"/>
        </w:rPr>
        <w:t>，</w:t>
      </w:r>
      <w:r>
        <w:t>AttrValue无</w:t>
      </w:r>
      <w:r>
        <w:rPr>
          <w:rFonts w:hint="eastAsia"/>
        </w:rPr>
        <w:t xml:space="preserve">， </w:t>
      </w:r>
    </w:p>
    <w:p>
      <w:pPr>
        <w:ind w:left="780"/>
      </w:pPr>
      <w:r>
        <w:t>AttrNum =1</w:t>
      </w:r>
    </w:p>
    <w:tbl>
      <w:tblPr>
        <w:tblStyle w:val="16"/>
        <w:tblW w:w="0" w:type="auto"/>
        <w:tblInd w:w="7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10"/>
        <w:gridCol w:w="2210"/>
        <w:gridCol w:w="2243"/>
        <w:gridCol w:w="2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5" w:type="dxa"/>
          </w:tcPr>
          <w:p>
            <w:pPr>
              <w:jc w:val="center"/>
            </w:pPr>
            <w:r>
              <w:rPr>
                <w:rFonts w:hint="eastAsia"/>
              </w:rPr>
              <w:t>A</w:t>
            </w:r>
            <w:r>
              <w:t>ttrNum</w:t>
            </w:r>
          </w:p>
        </w:tc>
        <w:tc>
          <w:tcPr>
            <w:tcW w:w="2415" w:type="dxa"/>
          </w:tcPr>
          <w:p>
            <w:pPr>
              <w:jc w:val="center"/>
            </w:pPr>
            <w:r>
              <w:rPr>
                <w:rFonts w:hint="eastAsia"/>
              </w:rPr>
              <w:t>A</w:t>
            </w:r>
            <w:r>
              <w:t>ttrType</w:t>
            </w:r>
          </w:p>
        </w:tc>
        <w:tc>
          <w:tcPr>
            <w:tcW w:w="2416" w:type="dxa"/>
          </w:tcPr>
          <w:p>
            <w:pPr>
              <w:jc w:val="center"/>
            </w:pPr>
            <w:r>
              <w:rPr>
                <w:rFonts w:hint="eastAsia"/>
              </w:rPr>
              <w:t>A</w:t>
            </w:r>
            <w:r>
              <w:t>ttrLen</w:t>
            </w:r>
          </w:p>
        </w:tc>
        <w:tc>
          <w:tcPr>
            <w:tcW w:w="2416" w:type="dxa"/>
          </w:tcPr>
          <w:p>
            <w:pPr>
              <w:jc w:val="center"/>
            </w:pPr>
            <w:r>
              <w:rPr>
                <w:rFonts w:hint="eastAsia"/>
              </w:rPr>
              <w:t>A</w:t>
            </w:r>
            <w:r>
              <w:t>ttrValue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5" w:type="dxa"/>
          </w:tcPr>
          <w:p>
            <w:pPr>
              <w:jc w:val="center"/>
            </w:pPr>
            <w:r>
              <w:t>1</w:t>
            </w:r>
          </w:p>
        </w:tc>
        <w:tc>
          <w:tcPr>
            <w:tcW w:w="2415" w:type="dxa"/>
          </w:tcPr>
          <w:p>
            <w:pPr>
              <w:jc w:val="center"/>
            </w:pPr>
            <w:r>
              <w:t>0x06</w:t>
            </w:r>
          </w:p>
        </w:tc>
        <w:tc>
          <w:tcPr>
            <w:tcW w:w="2416" w:type="dxa"/>
          </w:tcPr>
          <w:p>
            <w:pPr>
              <w:jc w:val="center"/>
            </w:pPr>
            <w:r>
              <w:t>32</w:t>
            </w:r>
            <w:r>
              <w:rPr>
                <w:rFonts w:hint="eastAsia"/>
              </w:rPr>
              <w:t>+</w:t>
            </w:r>
            <w:r>
              <w:t>2</w:t>
            </w:r>
            <w:r>
              <w:rPr>
                <w:rFonts w:hint="eastAsia"/>
              </w:rPr>
              <w:t>+</w:t>
            </w:r>
            <w:r>
              <w:t>1</w:t>
            </w:r>
            <w:r>
              <w:rPr>
                <w:rFonts w:hint="eastAsia"/>
              </w:rPr>
              <w:t>=</w:t>
            </w:r>
            <w:r>
              <w:t>35</w:t>
            </w:r>
          </w:p>
        </w:tc>
        <w:tc>
          <w:tcPr>
            <w:tcW w:w="2416" w:type="dxa"/>
          </w:tcPr>
          <w:p>
            <w:pPr>
              <w:jc w:val="center"/>
            </w:pPr>
            <w:r>
              <w:rPr>
                <w:rFonts w:hint="eastAsia"/>
              </w:rPr>
              <w:t>时间字符串(</w:t>
            </w:r>
            <w:r>
              <w:t>32bytes)</w:t>
            </w:r>
          </w:p>
        </w:tc>
      </w:tr>
    </w:tbl>
    <w:p>
      <w:pPr>
        <w:sectPr>
          <w:headerReference r:id="rId6" w:type="default"/>
          <w:footerReference r:id="rId7" w:type="even"/>
          <w:pgSz w:w="11906" w:h="16838"/>
          <w:pgMar w:top="1440" w:right="1230" w:bottom="1440" w:left="1230" w:header="851" w:footer="992" w:gutter="0"/>
          <w:pgNumType w:fmt="upperRoman" w:start="1"/>
          <w:cols w:space="425" w:num="1"/>
          <w:docGrid w:type="lines" w:linePitch="312" w:charSpace="0"/>
        </w:sectPr>
      </w:pPr>
    </w:p>
    <w:p>
      <w:pPr>
        <w:pStyle w:val="2"/>
        <w:numPr>
          <w:ilvl w:val="0"/>
          <w:numId w:val="2"/>
        </w:numPr>
        <w:spacing w:before="156" w:beforeLines="50" w:after="312" w:afterLines="100"/>
        <w:rPr>
          <w:rFonts w:ascii="黑体" w:eastAsia="黑体"/>
          <w:b w:val="0"/>
          <w:sz w:val="21"/>
        </w:rPr>
      </w:pPr>
      <w:r>
        <w:rPr>
          <w:rFonts w:hint="eastAsia" w:ascii="黑体" w:eastAsia="黑体"/>
          <w:b w:val="0"/>
          <w:sz w:val="21"/>
        </w:rPr>
        <w:t>采集数据</w:t>
      </w:r>
    </w:p>
    <w:p>
      <w:pPr>
        <w:ind w:left="780"/>
      </w:pPr>
      <w:r>
        <w:t>采集数据由客户端主动发起</w:t>
      </w:r>
      <w:r>
        <w:rPr>
          <w:rFonts w:hint="eastAsia"/>
        </w:rPr>
        <w:t>：</w:t>
      </w:r>
    </w:p>
    <w:p>
      <w:pPr>
        <w:ind w:left="780"/>
      </w:pPr>
      <w:r>
        <w:drawing>
          <wp:inline distT="0" distB="0" distL="0" distR="0">
            <wp:extent cx="5403850" cy="9017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5404128" cy="901746"/>
                    </a:xfrm>
                    <a:prstGeom prst="rect">
                      <a:avLst/>
                    </a:prstGeom>
                  </pic:spPr>
                </pic:pic>
              </a:graphicData>
            </a:graphic>
          </wp:inline>
        </w:drawing>
      </w:r>
    </w:p>
    <w:p>
      <w:pPr>
        <w:ind w:left="780"/>
      </w:pPr>
      <w:r>
        <w:rPr>
          <w:rFonts w:hint="eastAsia"/>
        </w:rPr>
        <w:t>报文属性字段Attr中的类型为0</w:t>
      </w:r>
      <w:r>
        <w:t>x01</w:t>
      </w:r>
      <w:r>
        <w:rPr>
          <w:rFonts w:hint="eastAsia"/>
        </w:rPr>
        <w:t>，</w:t>
      </w:r>
      <w:r>
        <w:t>AttrValue如下</w:t>
      </w:r>
      <w:r>
        <w:rPr>
          <w:rFonts w:hint="eastAsia"/>
        </w:rPr>
        <w:t>：</w:t>
      </w:r>
    </w:p>
    <w:tbl>
      <w:tblPr>
        <w:tblStyle w:val="16"/>
        <w:tblW w:w="0" w:type="auto"/>
        <w:tblInd w:w="7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41"/>
        <w:gridCol w:w="2968"/>
        <w:gridCol w:w="29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41" w:type="dxa"/>
          </w:tcPr>
          <w:p>
            <w:pPr>
              <w:pStyle w:val="31"/>
              <w:ind w:firstLine="0" w:firstLineChars="0"/>
              <w:jc w:val="center"/>
            </w:pPr>
            <w:r>
              <w:rPr>
                <w:rFonts w:hint="eastAsia"/>
              </w:rPr>
              <w:t>Offset</w:t>
            </w:r>
          </w:p>
        </w:tc>
        <w:tc>
          <w:tcPr>
            <w:tcW w:w="2968" w:type="dxa"/>
          </w:tcPr>
          <w:p>
            <w:pPr>
              <w:pStyle w:val="31"/>
              <w:ind w:firstLine="0" w:firstLineChars="0"/>
              <w:jc w:val="center"/>
            </w:pPr>
            <w:r>
              <w:rPr>
                <w:rFonts w:hint="eastAsia"/>
              </w:rPr>
              <w:t>Function</w:t>
            </w:r>
          </w:p>
        </w:tc>
        <w:tc>
          <w:tcPr>
            <w:tcW w:w="2973" w:type="dxa"/>
          </w:tcPr>
          <w:p>
            <w:pPr>
              <w:pStyle w:val="31"/>
              <w:ind w:firstLine="0" w:firstLineChars="0"/>
              <w:jc w:val="center"/>
            </w:pPr>
            <w:r>
              <w:rPr>
                <w:rFonts w:hint="eastAsia"/>
              </w:rPr>
              <w:t>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1" w:type="dxa"/>
          </w:tcPr>
          <w:p>
            <w:pPr>
              <w:pStyle w:val="31"/>
              <w:ind w:firstLine="0" w:firstLineChars="0"/>
              <w:jc w:val="center"/>
            </w:pPr>
            <w:r>
              <w:rPr>
                <w:rFonts w:hint="eastAsia"/>
              </w:rPr>
              <w:t>0</w:t>
            </w:r>
          </w:p>
        </w:tc>
        <w:tc>
          <w:tcPr>
            <w:tcW w:w="2968" w:type="dxa"/>
          </w:tcPr>
          <w:p>
            <w:pPr>
              <w:pStyle w:val="31"/>
              <w:ind w:firstLine="0" w:firstLineChars="0"/>
              <w:jc w:val="center"/>
            </w:pPr>
            <w:r>
              <w:rPr>
                <w:rFonts w:hint="eastAsia"/>
              </w:rPr>
              <w:t xml:space="preserve">类型：0:电瓶车 </w:t>
            </w:r>
            <w:r>
              <w:t>1</w:t>
            </w:r>
            <w:r>
              <w:rPr>
                <w:rFonts w:hint="eastAsia"/>
              </w:rPr>
              <w:t>：</w:t>
            </w:r>
            <w:r>
              <w:t>汽车</w:t>
            </w:r>
          </w:p>
        </w:tc>
        <w:tc>
          <w:tcPr>
            <w:tcW w:w="2973" w:type="dxa"/>
          </w:tcPr>
          <w:p>
            <w:pPr>
              <w:pStyle w:val="31"/>
              <w:ind w:firstLine="0" w:firstLineChars="0"/>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1" w:type="dxa"/>
          </w:tcPr>
          <w:p>
            <w:pPr>
              <w:pStyle w:val="31"/>
              <w:ind w:firstLine="0" w:firstLineChars="0"/>
              <w:jc w:val="center"/>
            </w:pPr>
            <w:r>
              <w:t>1</w:t>
            </w:r>
          </w:p>
        </w:tc>
        <w:tc>
          <w:tcPr>
            <w:tcW w:w="2968" w:type="dxa"/>
          </w:tcPr>
          <w:p>
            <w:pPr>
              <w:pStyle w:val="31"/>
              <w:ind w:firstLine="0" w:firstLineChars="0"/>
              <w:jc w:val="center"/>
            </w:pPr>
            <w:r>
              <w:rPr>
                <w:rFonts w:hint="eastAsia"/>
              </w:rPr>
              <w:t>信号频率</w:t>
            </w:r>
          </w:p>
        </w:tc>
        <w:tc>
          <w:tcPr>
            <w:tcW w:w="2973" w:type="dxa"/>
          </w:tcPr>
          <w:p>
            <w:pPr>
              <w:pStyle w:val="31"/>
              <w:ind w:firstLine="0" w:firstLineChars="0"/>
              <w:jc w:val="center"/>
              <w:rPr>
                <w:rFonts w:hint="eastAsia" w:eastAsia="宋体"/>
                <w:lang w:eastAsia="zh-CN"/>
              </w:rPr>
            </w:pP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1" w:type="dxa"/>
          </w:tcPr>
          <w:p>
            <w:pPr>
              <w:pStyle w:val="31"/>
              <w:ind w:firstLine="0" w:firstLineChars="0"/>
              <w:jc w:val="center"/>
            </w:pPr>
            <w:r>
              <w:t>3</w:t>
            </w:r>
          </w:p>
        </w:tc>
        <w:tc>
          <w:tcPr>
            <w:tcW w:w="2968" w:type="dxa"/>
          </w:tcPr>
          <w:p>
            <w:pPr>
              <w:pStyle w:val="31"/>
              <w:ind w:firstLine="0" w:firstLineChars="0"/>
              <w:jc w:val="center"/>
            </w:pPr>
            <w:r>
              <w:rPr>
                <w:rFonts w:hint="eastAsia"/>
              </w:rPr>
              <w:t xml:space="preserve">信号类型： </w:t>
            </w:r>
            <w:r>
              <w:t>0</w:t>
            </w:r>
            <w:r>
              <w:rPr>
                <w:rFonts w:hint="eastAsia"/>
              </w:rPr>
              <w:t>:</w:t>
            </w:r>
            <w:r>
              <w:t>ASK 1:FSK</w:t>
            </w:r>
          </w:p>
        </w:tc>
        <w:tc>
          <w:tcPr>
            <w:tcW w:w="2973" w:type="dxa"/>
          </w:tcPr>
          <w:p>
            <w:pPr>
              <w:pStyle w:val="31"/>
              <w:ind w:firstLine="0" w:firstLineChars="0"/>
              <w:jc w:val="cente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1" w:type="dxa"/>
          </w:tcPr>
          <w:p>
            <w:pPr>
              <w:pStyle w:val="31"/>
              <w:ind w:firstLine="0" w:firstLineChars="0"/>
              <w:jc w:val="center"/>
            </w:pPr>
            <w:r>
              <w:rPr>
                <w:rFonts w:hint="eastAsia"/>
              </w:rPr>
              <w:t>4</w:t>
            </w:r>
          </w:p>
        </w:tc>
        <w:tc>
          <w:tcPr>
            <w:tcW w:w="2968" w:type="dxa"/>
          </w:tcPr>
          <w:p>
            <w:pPr>
              <w:pStyle w:val="31"/>
              <w:ind w:firstLine="0" w:firstLineChars="0"/>
              <w:jc w:val="center"/>
            </w:pPr>
            <w:r>
              <w:rPr>
                <w:rFonts w:hint="eastAsia"/>
              </w:rPr>
              <w:t>信号强度</w:t>
            </w:r>
          </w:p>
        </w:tc>
        <w:tc>
          <w:tcPr>
            <w:tcW w:w="2973" w:type="dxa"/>
          </w:tcPr>
          <w:p>
            <w:pPr>
              <w:pStyle w:val="31"/>
              <w:ind w:firstLine="0" w:firstLineChars="0"/>
              <w:jc w:val="cente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1" w:type="dxa"/>
          </w:tcPr>
          <w:p>
            <w:pPr>
              <w:pStyle w:val="31"/>
              <w:ind w:firstLine="0" w:firstLineChars="0"/>
              <w:jc w:val="center"/>
              <w:rPr>
                <w:rFonts w:hint="eastAsia"/>
              </w:rPr>
            </w:pPr>
            <w:r>
              <w:rPr>
                <w:rFonts w:hint="eastAsia"/>
              </w:rPr>
              <w:t>5</w:t>
            </w:r>
          </w:p>
        </w:tc>
        <w:tc>
          <w:tcPr>
            <w:tcW w:w="2968" w:type="dxa"/>
          </w:tcPr>
          <w:p>
            <w:pPr>
              <w:pStyle w:val="31"/>
              <w:ind w:firstLine="0" w:firstLineChars="0"/>
              <w:jc w:val="center"/>
              <w:rPr>
                <w:rFonts w:hint="eastAsia"/>
              </w:rPr>
            </w:pPr>
            <w:r>
              <w:rPr>
                <w:rFonts w:hint="eastAsia"/>
              </w:rPr>
              <w:t>时间（时间戳）</w:t>
            </w:r>
          </w:p>
        </w:tc>
        <w:tc>
          <w:tcPr>
            <w:tcW w:w="2973" w:type="dxa"/>
          </w:tcPr>
          <w:p>
            <w:pPr>
              <w:pStyle w:val="31"/>
              <w:ind w:firstLine="0" w:firstLineChars="0"/>
              <w:jc w:val="center"/>
              <w:rPr>
                <w:rFonts w:hint="eastAsia" w:eastAsia="宋体"/>
                <w:lang w:val="en-US" w:eastAsia="zh-CN"/>
              </w:rPr>
            </w:pPr>
            <w:r>
              <w:rPr>
                <w:rFonts w:hint="eastAsia"/>
                <w:lang w:val="en-US" w:eastAsia="zh-CN"/>
              </w:rPr>
              <w:t>8</w:t>
            </w:r>
            <w:bookmarkStart w:id="25" w:name="_GoBack"/>
            <w:bookmarkEnd w:id="2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1" w:type="dxa"/>
          </w:tcPr>
          <w:p>
            <w:pPr>
              <w:pStyle w:val="31"/>
              <w:ind w:firstLine="0" w:firstLineChars="0"/>
              <w:jc w:val="center"/>
            </w:pPr>
            <w:r>
              <w:rPr>
                <w:rFonts w:hint="eastAsia"/>
              </w:rPr>
              <w:t>2</w:t>
            </w:r>
            <w:r>
              <w:t>1</w:t>
            </w:r>
          </w:p>
        </w:tc>
        <w:tc>
          <w:tcPr>
            <w:tcW w:w="2968" w:type="dxa"/>
          </w:tcPr>
          <w:p>
            <w:pPr>
              <w:pStyle w:val="31"/>
              <w:ind w:firstLine="0" w:firstLineChars="0"/>
              <w:jc w:val="center"/>
            </w:pPr>
            <w:r>
              <w:rPr>
                <w:rFonts w:hint="eastAsia"/>
              </w:rPr>
              <w:t>信号长度</w:t>
            </w:r>
          </w:p>
        </w:tc>
        <w:tc>
          <w:tcPr>
            <w:tcW w:w="2973" w:type="dxa"/>
          </w:tcPr>
          <w:p>
            <w:pPr>
              <w:pStyle w:val="31"/>
              <w:ind w:firstLine="0" w:firstLineChars="0"/>
              <w:jc w:val="center"/>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1" w:type="dxa"/>
          </w:tcPr>
          <w:p>
            <w:pPr>
              <w:pStyle w:val="31"/>
              <w:ind w:firstLine="0" w:firstLineChars="0"/>
              <w:jc w:val="center"/>
            </w:pPr>
            <w:r>
              <w:rPr>
                <w:rFonts w:hint="eastAsia"/>
              </w:rPr>
              <w:t>2</w:t>
            </w:r>
            <w:r>
              <w:t>3</w:t>
            </w:r>
          </w:p>
        </w:tc>
        <w:tc>
          <w:tcPr>
            <w:tcW w:w="2968" w:type="dxa"/>
          </w:tcPr>
          <w:p>
            <w:pPr>
              <w:pStyle w:val="31"/>
              <w:ind w:firstLine="0" w:firstLineChars="0"/>
              <w:jc w:val="center"/>
            </w:pPr>
            <w:r>
              <w:rPr>
                <w:rFonts w:hint="eastAsia"/>
              </w:rPr>
              <w:t>信号数据</w:t>
            </w:r>
          </w:p>
        </w:tc>
        <w:tc>
          <w:tcPr>
            <w:tcW w:w="2973" w:type="dxa"/>
          </w:tcPr>
          <w:p>
            <w:pPr>
              <w:pStyle w:val="31"/>
              <w:ind w:firstLine="0" w:firstLineChars="0"/>
              <w:jc w:val="center"/>
            </w:pPr>
            <w:r>
              <w:rPr>
                <w:rFonts w:hint="eastAsia"/>
              </w:rPr>
              <w:t>N</w:t>
            </w:r>
          </w:p>
        </w:tc>
      </w:tr>
    </w:tbl>
    <w:p>
      <w:pPr>
        <w:ind w:left="780"/>
      </w:pPr>
    </w:p>
    <w:p>
      <w:pPr>
        <w:ind w:left="780"/>
      </w:pPr>
      <w:r>
        <w:t>AttrNum =1</w:t>
      </w:r>
    </w:p>
    <w:tbl>
      <w:tblPr>
        <w:tblStyle w:val="16"/>
        <w:tblW w:w="0" w:type="auto"/>
        <w:tblInd w:w="7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92"/>
        <w:gridCol w:w="2192"/>
        <w:gridCol w:w="2296"/>
        <w:gridCol w:w="22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5" w:type="dxa"/>
          </w:tcPr>
          <w:p>
            <w:pPr>
              <w:jc w:val="center"/>
            </w:pPr>
            <w:r>
              <w:rPr>
                <w:rFonts w:hint="eastAsia"/>
              </w:rPr>
              <w:t>A</w:t>
            </w:r>
            <w:r>
              <w:t>ttrNum</w:t>
            </w:r>
          </w:p>
        </w:tc>
        <w:tc>
          <w:tcPr>
            <w:tcW w:w="2415" w:type="dxa"/>
          </w:tcPr>
          <w:p>
            <w:pPr>
              <w:jc w:val="center"/>
            </w:pPr>
            <w:r>
              <w:rPr>
                <w:rFonts w:hint="eastAsia"/>
              </w:rPr>
              <w:t>A</w:t>
            </w:r>
            <w:r>
              <w:t>ttrType</w:t>
            </w:r>
          </w:p>
        </w:tc>
        <w:tc>
          <w:tcPr>
            <w:tcW w:w="2416" w:type="dxa"/>
          </w:tcPr>
          <w:p>
            <w:pPr>
              <w:jc w:val="center"/>
            </w:pPr>
            <w:r>
              <w:rPr>
                <w:rFonts w:hint="eastAsia"/>
              </w:rPr>
              <w:t>A</w:t>
            </w:r>
            <w:r>
              <w:t>ttrLen</w:t>
            </w:r>
          </w:p>
        </w:tc>
        <w:tc>
          <w:tcPr>
            <w:tcW w:w="2416" w:type="dxa"/>
          </w:tcPr>
          <w:p>
            <w:pPr>
              <w:jc w:val="center"/>
            </w:pPr>
            <w:r>
              <w:rPr>
                <w:rFonts w:hint="eastAsia"/>
              </w:rPr>
              <w:t>A</w:t>
            </w:r>
            <w:r>
              <w:t>ttrValue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5" w:type="dxa"/>
          </w:tcPr>
          <w:p>
            <w:pPr>
              <w:jc w:val="center"/>
            </w:pPr>
            <w:r>
              <w:t>1</w:t>
            </w:r>
          </w:p>
        </w:tc>
        <w:tc>
          <w:tcPr>
            <w:tcW w:w="2415" w:type="dxa"/>
          </w:tcPr>
          <w:p>
            <w:pPr>
              <w:jc w:val="center"/>
            </w:pPr>
            <w:r>
              <w:t>0x01</w:t>
            </w:r>
          </w:p>
        </w:tc>
        <w:tc>
          <w:tcPr>
            <w:tcW w:w="2416" w:type="dxa"/>
          </w:tcPr>
          <w:p>
            <w:pPr>
              <w:jc w:val="center"/>
            </w:pPr>
            <w:r>
              <w:rPr>
                <w:rFonts w:hint="eastAsia"/>
              </w:rPr>
              <w:t>N</w:t>
            </w:r>
            <w:r>
              <w:t>+9</w:t>
            </w:r>
            <w:r>
              <w:rPr>
                <w:rFonts w:hint="eastAsia"/>
              </w:rPr>
              <w:t>+</w:t>
            </w:r>
            <w:r>
              <w:t>2</w:t>
            </w:r>
            <w:r>
              <w:rPr>
                <w:rFonts w:hint="eastAsia"/>
              </w:rPr>
              <w:t>+</w:t>
            </w:r>
            <w:r>
              <w:t>1</w:t>
            </w:r>
            <w:r>
              <w:rPr>
                <w:rFonts w:hint="eastAsia"/>
              </w:rPr>
              <w:t>=</w:t>
            </w:r>
            <w:r>
              <w:t>12</w:t>
            </w:r>
            <w:r>
              <w:rPr>
                <w:rFonts w:hint="eastAsia"/>
              </w:rPr>
              <w:t>+</w:t>
            </w:r>
            <w:r>
              <w:t>N</w:t>
            </w:r>
          </w:p>
        </w:tc>
        <w:tc>
          <w:tcPr>
            <w:tcW w:w="2416" w:type="dxa"/>
          </w:tcPr>
          <w:p>
            <w:pPr>
              <w:jc w:val="center"/>
            </w:pPr>
            <w:r>
              <w:t>Attr</w:t>
            </w:r>
          </w:p>
        </w:tc>
      </w:tr>
    </w:tbl>
    <w:p/>
    <w:sectPr>
      <w:footerReference r:id="rId8" w:type="default"/>
      <w:pgSz w:w="11906" w:h="16838"/>
      <w:pgMar w:top="1440" w:right="1230" w:bottom="1440" w:left="123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right" w:y="1"/>
      <w:rPr>
        <w:rStyle w:val="18"/>
      </w:rPr>
    </w:pPr>
    <w:r>
      <w:rPr>
        <w:rStyle w:val="18"/>
      </w:rPr>
      <w:fldChar w:fldCharType="begin"/>
    </w:r>
    <w:r>
      <w:rPr>
        <w:rStyle w:val="18"/>
      </w:rPr>
      <w:instrText xml:space="preserve">PAGE  </w:instrText>
    </w:r>
    <w:r>
      <w:rPr>
        <w:rStyle w:val="18"/>
      </w:rPr>
      <w:fldChar w:fldCharType="end"/>
    </w:r>
  </w:p>
  <w:p>
    <w:pPr>
      <w:pStyle w:val="9"/>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right" w:y="1"/>
      <w:rPr>
        <w:rStyle w:val="18"/>
      </w:rPr>
    </w:pPr>
    <w:r>
      <w:rPr>
        <w:rStyle w:val="18"/>
      </w:rPr>
      <w:fldChar w:fldCharType="begin"/>
    </w:r>
    <w:r>
      <w:rPr>
        <w:rStyle w:val="18"/>
      </w:rPr>
      <w:instrText xml:space="preserve">PAGE  </w:instrText>
    </w:r>
    <w:r>
      <w:rPr>
        <w:rStyle w:val="18"/>
      </w:rPr>
      <w:fldChar w:fldCharType="end"/>
    </w:r>
  </w:p>
  <w:p>
    <w:pPr>
      <w:pStyle w:val="9"/>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right" w:y="1"/>
      <w:rPr>
        <w:rStyle w:val="18"/>
        <w:rFonts w:ascii="宋体" w:hAnsi="宋体"/>
      </w:rPr>
    </w:pPr>
    <w:r>
      <w:rPr>
        <w:rStyle w:val="18"/>
        <w:rFonts w:ascii="宋体" w:hAnsi="宋体"/>
      </w:rPr>
      <w:fldChar w:fldCharType="begin"/>
    </w:r>
    <w:r>
      <w:rPr>
        <w:rStyle w:val="18"/>
        <w:rFonts w:ascii="宋体" w:hAnsi="宋体"/>
      </w:rPr>
      <w:instrText xml:space="preserve">PAGE  </w:instrText>
    </w:r>
    <w:r>
      <w:rPr>
        <w:rStyle w:val="18"/>
        <w:rFonts w:ascii="宋体" w:hAnsi="宋体"/>
      </w:rPr>
      <w:fldChar w:fldCharType="separate"/>
    </w:r>
    <w:r>
      <w:rPr>
        <w:rStyle w:val="18"/>
        <w:rFonts w:ascii="宋体" w:hAnsi="宋体"/>
      </w:rPr>
      <w:t>1</w:t>
    </w:r>
    <w:r>
      <w:rPr>
        <w:rStyle w:val="18"/>
        <w:rFonts w:ascii="宋体" w:hAnsi="宋体"/>
      </w:rPr>
      <w:fldChar w:fldCharType="end"/>
    </w:r>
  </w:p>
  <w:p>
    <w:pPr>
      <w:pStyle w:val="9"/>
      <w:ind w:right="360"/>
      <w:jc w:val="right"/>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both"/>
    </w:pPr>
    <w:r>
      <w:pict>
        <v:shape id="文本框 1025" o:spid="_x0000_s2049" o:spt="202" type="#_x0000_t202" style="position:absolute;left:0pt;margin-left:108pt;margin-top:6.05pt;height:15.6pt;width:180pt;z-index:251661312;mso-width-relative:page;mso-height-relative:page;"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">
          <v:path/>
          <v:fill focussize="0,0"/>
          <v:stroke on="f" joinstyle="miter"/>
          <v:imagedata o:title=""/>
          <o:lock v:ext="edit"/>
          <v:textbox inset="0mm,0mm,0mm,0mm">
            <w:txbxContent>
              <w:p>
                <w:pPr>
                  <w:rPr>
                    <w:rFonts w:ascii="黑体" w:eastAsia="黑体"/>
                    <w:b/>
                    <w:bCs/>
                    <w:sz w:val="30"/>
                  </w:rPr>
                </w:pPr>
              </w:p>
              <w:p>
                <w:pPr>
                  <w:rPr>
                    <w:rFonts w:ascii="黑体" w:eastAsia="黑体"/>
                    <w:b/>
                    <w:bCs/>
                    <w:sz w:val="30"/>
                  </w:rPr>
                </w:pPr>
              </w:p>
              <w:p>
                <w:pPr>
                  <w:rPr>
                    <w:rFonts w:ascii="黑体" w:eastAsia="黑体"/>
                    <w:b/>
                    <w:bCs/>
                    <w:sz w:val="30"/>
                  </w:rPr>
                </w:pPr>
              </w:p>
              <w:p>
                <w:pPr>
                  <w:jc w:val="center"/>
                  <w:rPr>
                    <w:rFonts w:ascii="黑体" w:eastAsia="黑体"/>
                    <w:b/>
                    <w:bCs/>
                    <w:sz w:val="30"/>
                  </w:rPr>
                </w:pPr>
                <w:r>
                  <w:rPr>
                    <w:rFonts w:hint="eastAsia" w:ascii="黑体" w:eastAsia="黑体"/>
                    <w:b/>
                    <w:bCs/>
                    <w:sz w:val="30"/>
                  </w:rPr>
                  <w:t>╳-╳╳╳╳</w:t>
                </w:r>
              </w:p>
            </w:txbxContent>
          </v:textbox>
        </v:shape>
      </w:pict>
    </w:r>
  </w:p>
  <w:p>
    <w:pPr>
      <w:pStyle w:val="1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623B1"/>
    <w:multiLevelType w:val="multilevel"/>
    <w:tmpl w:val="0A1623B1"/>
    <w:lvl w:ilvl="0" w:tentative="0">
      <w:start w:val="1"/>
      <w:numFmt w:val="decimal"/>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1">
    <w:nsid w:val="3A813175"/>
    <w:multiLevelType w:val="multilevel"/>
    <w:tmpl w:val="3A81317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5CE63936"/>
    <w:multiLevelType w:val="multilevel"/>
    <w:tmpl w:val="5CE63936"/>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lianxiang">
    <w15:presenceInfo w15:providerId="None" w15:userId="lianxi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483C03"/>
    <w:rsid w:val="0005057A"/>
    <w:rsid w:val="00070B1F"/>
    <w:rsid w:val="000B5BEC"/>
    <w:rsid w:val="000D43D3"/>
    <w:rsid w:val="000D4F85"/>
    <w:rsid w:val="000F42BB"/>
    <w:rsid w:val="001020BA"/>
    <w:rsid w:val="00102B3F"/>
    <w:rsid w:val="001125F6"/>
    <w:rsid w:val="00171B79"/>
    <w:rsid w:val="001723F6"/>
    <w:rsid w:val="001758EE"/>
    <w:rsid w:val="001820B2"/>
    <w:rsid w:val="00183A51"/>
    <w:rsid w:val="001A407C"/>
    <w:rsid w:val="001B2ED4"/>
    <w:rsid w:val="001F54BE"/>
    <w:rsid w:val="002102CB"/>
    <w:rsid w:val="0025190F"/>
    <w:rsid w:val="0025370A"/>
    <w:rsid w:val="0028578B"/>
    <w:rsid w:val="00293AF8"/>
    <w:rsid w:val="002A203D"/>
    <w:rsid w:val="002E276F"/>
    <w:rsid w:val="002F03E6"/>
    <w:rsid w:val="002F2B0D"/>
    <w:rsid w:val="002F4DE3"/>
    <w:rsid w:val="002F7571"/>
    <w:rsid w:val="0033264D"/>
    <w:rsid w:val="00354E93"/>
    <w:rsid w:val="00372FA5"/>
    <w:rsid w:val="003B6555"/>
    <w:rsid w:val="003B6BA4"/>
    <w:rsid w:val="003F49CF"/>
    <w:rsid w:val="00422B23"/>
    <w:rsid w:val="004258C1"/>
    <w:rsid w:val="0043104A"/>
    <w:rsid w:val="00431FAF"/>
    <w:rsid w:val="004365C2"/>
    <w:rsid w:val="00442C7B"/>
    <w:rsid w:val="0045636A"/>
    <w:rsid w:val="00471FBB"/>
    <w:rsid w:val="00483C03"/>
    <w:rsid w:val="00496F06"/>
    <w:rsid w:val="004A1630"/>
    <w:rsid w:val="004D1188"/>
    <w:rsid w:val="00534CBE"/>
    <w:rsid w:val="00556111"/>
    <w:rsid w:val="005766C6"/>
    <w:rsid w:val="00582293"/>
    <w:rsid w:val="00583E2C"/>
    <w:rsid w:val="005A0757"/>
    <w:rsid w:val="005A2A05"/>
    <w:rsid w:val="005B0360"/>
    <w:rsid w:val="005C11E4"/>
    <w:rsid w:val="005E1E84"/>
    <w:rsid w:val="00602EBD"/>
    <w:rsid w:val="0060496B"/>
    <w:rsid w:val="00620D6B"/>
    <w:rsid w:val="006219C9"/>
    <w:rsid w:val="00641BE7"/>
    <w:rsid w:val="0065425F"/>
    <w:rsid w:val="00674906"/>
    <w:rsid w:val="00691895"/>
    <w:rsid w:val="006B6F98"/>
    <w:rsid w:val="006C7A64"/>
    <w:rsid w:val="006D6C82"/>
    <w:rsid w:val="006F4BC5"/>
    <w:rsid w:val="00707365"/>
    <w:rsid w:val="00735F99"/>
    <w:rsid w:val="00747A14"/>
    <w:rsid w:val="00774EBD"/>
    <w:rsid w:val="007A0337"/>
    <w:rsid w:val="007A66B0"/>
    <w:rsid w:val="007D48A1"/>
    <w:rsid w:val="007E5AC4"/>
    <w:rsid w:val="007F1653"/>
    <w:rsid w:val="008622DA"/>
    <w:rsid w:val="00865E49"/>
    <w:rsid w:val="008A02B8"/>
    <w:rsid w:val="008B06B0"/>
    <w:rsid w:val="008D3AE5"/>
    <w:rsid w:val="00915C59"/>
    <w:rsid w:val="009277EC"/>
    <w:rsid w:val="00941F35"/>
    <w:rsid w:val="00952A43"/>
    <w:rsid w:val="009841A0"/>
    <w:rsid w:val="009D64EF"/>
    <w:rsid w:val="009E37BF"/>
    <w:rsid w:val="00A17FBE"/>
    <w:rsid w:val="00A22B2C"/>
    <w:rsid w:val="00A37EB7"/>
    <w:rsid w:val="00A443D9"/>
    <w:rsid w:val="00A50C9D"/>
    <w:rsid w:val="00A52949"/>
    <w:rsid w:val="00A713A2"/>
    <w:rsid w:val="00AB07E2"/>
    <w:rsid w:val="00AE6587"/>
    <w:rsid w:val="00B22144"/>
    <w:rsid w:val="00B32FD0"/>
    <w:rsid w:val="00B36B10"/>
    <w:rsid w:val="00B43937"/>
    <w:rsid w:val="00B62A51"/>
    <w:rsid w:val="00B84492"/>
    <w:rsid w:val="00BA1C45"/>
    <w:rsid w:val="00BA5E6F"/>
    <w:rsid w:val="00BC0C31"/>
    <w:rsid w:val="00BC5F6C"/>
    <w:rsid w:val="00BE2849"/>
    <w:rsid w:val="00BE5F8C"/>
    <w:rsid w:val="00BE6FCF"/>
    <w:rsid w:val="00C00948"/>
    <w:rsid w:val="00C42D75"/>
    <w:rsid w:val="00C51DA8"/>
    <w:rsid w:val="00C71C67"/>
    <w:rsid w:val="00C97FF0"/>
    <w:rsid w:val="00CB596E"/>
    <w:rsid w:val="00CE7583"/>
    <w:rsid w:val="00CF0BA6"/>
    <w:rsid w:val="00D024D7"/>
    <w:rsid w:val="00D0307E"/>
    <w:rsid w:val="00D11F00"/>
    <w:rsid w:val="00D4227C"/>
    <w:rsid w:val="00D52D04"/>
    <w:rsid w:val="00D54992"/>
    <w:rsid w:val="00DE5519"/>
    <w:rsid w:val="00E02A1D"/>
    <w:rsid w:val="00E41F10"/>
    <w:rsid w:val="00E702DB"/>
    <w:rsid w:val="00E82374"/>
    <w:rsid w:val="00E86702"/>
    <w:rsid w:val="00EB739D"/>
    <w:rsid w:val="00EC41E2"/>
    <w:rsid w:val="00EF3733"/>
    <w:rsid w:val="00EF6F99"/>
    <w:rsid w:val="00F04221"/>
    <w:rsid w:val="00F12798"/>
    <w:rsid w:val="00F32201"/>
    <w:rsid w:val="00F57A32"/>
    <w:rsid w:val="00F813D1"/>
    <w:rsid w:val="00F8365D"/>
    <w:rsid w:val="00FA152F"/>
    <w:rsid w:val="00FC3DD5"/>
    <w:rsid w:val="00FD050D"/>
    <w:rsid w:val="00FD1555"/>
    <w:rsid w:val="00FF2AF0"/>
    <w:rsid w:val="00FF772C"/>
    <w:rsid w:val="29F46085"/>
    <w:rsid w:val="457F5DCC"/>
    <w:rsid w:val="6E3A1B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nhideWhenUsed="0" w:uiPriority="0" w:name="Body Text First Indent"/>
    <w:lsdException w:uiPriority="99" w:name="Body Text First Indent 2"/>
    <w:lsdException w:uiPriority="99" w:name="Note Heading"/>
    <w:lsdException w:unhideWhenUsed="0" w:uiPriority="0"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2"/>
    <w:qFormat/>
    <w:uiPriority w:val="0"/>
    <w:pPr>
      <w:autoSpaceDE w:val="0"/>
      <w:autoSpaceDN w:val="0"/>
      <w:adjustRightInd w:val="0"/>
      <w:spacing w:line="360" w:lineRule="auto"/>
      <w:jc w:val="left"/>
      <w:outlineLvl w:val="0"/>
    </w:pPr>
    <w:rPr>
      <w:rFonts w:ascii="宋体"/>
      <w:b/>
      <w:bCs/>
      <w:kern w:val="0"/>
      <w:sz w:val="28"/>
      <w:szCs w:val="28"/>
    </w:rPr>
  </w:style>
  <w:style w:type="paragraph" w:styleId="3">
    <w:name w:val="heading 2"/>
    <w:basedOn w:val="1"/>
    <w:next w:val="1"/>
    <w:link w:val="23"/>
    <w:qFormat/>
    <w:uiPriority w:val="0"/>
    <w:pPr>
      <w:numPr>
        <w:ilvl w:val="1"/>
        <w:numId w:val="1"/>
      </w:numPr>
      <w:autoSpaceDE w:val="0"/>
      <w:autoSpaceDN w:val="0"/>
      <w:adjustRightInd w:val="0"/>
      <w:spacing w:line="360" w:lineRule="auto"/>
      <w:jc w:val="left"/>
      <w:outlineLvl w:val="1"/>
    </w:pPr>
    <w:rPr>
      <w:kern w:val="0"/>
      <w:sz w:val="24"/>
    </w:rPr>
  </w:style>
  <w:style w:type="paragraph" w:styleId="4">
    <w:name w:val="heading 3"/>
    <w:basedOn w:val="1"/>
    <w:next w:val="1"/>
    <w:link w:val="24"/>
    <w:qFormat/>
    <w:uiPriority w:val="0"/>
    <w:pPr>
      <w:autoSpaceDE w:val="0"/>
      <w:autoSpaceDN w:val="0"/>
      <w:adjustRightInd w:val="0"/>
      <w:spacing w:line="360" w:lineRule="auto"/>
      <w:jc w:val="left"/>
      <w:outlineLvl w:val="2"/>
    </w:pPr>
    <w:rPr>
      <w:kern w:val="0"/>
      <w:szCs w:val="21"/>
    </w:rPr>
  </w:style>
  <w:style w:type="character" w:default="1" w:styleId="17">
    <w:name w:val="Default Paragraph Font"/>
    <w:semiHidden/>
    <w:unhideWhenUsed/>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5">
    <w:name w:val="caption"/>
    <w:basedOn w:val="1"/>
    <w:next w:val="1"/>
    <w:qFormat/>
    <w:uiPriority w:val="0"/>
    <w:pPr>
      <w:spacing w:before="152" w:after="160"/>
      <w:jc w:val="center"/>
    </w:pPr>
    <w:rPr>
      <w:rFonts w:ascii="黑体" w:hAnsi="宋体" w:eastAsia="黑体" w:cs="Arial"/>
      <w:szCs w:val="20"/>
    </w:rPr>
  </w:style>
  <w:style w:type="paragraph" w:styleId="6">
    <w:name w:val="Body Text"/>
    <w:basedOn w:val="1"/>
    <w:link w:val="25"/>
    <w:semiHidden/>
    <w:unhideWhenUsed/>
    <w:uiPriority w:val="99"/>
    <w:pPr>
      <w:spacing w:after="120"/>
    </w:pPr>
  </w:style>
  <w:style w:type="paragraph" w:styleId="7">
    <w:name w:val="toc 3"/>
    <w:basedOn w:val="1"/>
    <w:next w:val="1"/>
    <w:unhideWhenUsed/>
    <w:uiPriority w:val="39"/>
    <w:pPr>
      <w:ind w:left="840" w:leftChars="400"/>
    </w:pPr>
  </w:style>
  <w:style w:type="paragraph" w:styleId="8">
    <w:name w:val="Balloon Text"/>
    <w:basedOn w:val="1"/>
    <w:link w:val="30"/>
    <w:semiHidden/>
    <w:unhideWhenUsed/>
    <w:uiPriority w:val="99"/>
    <w:rPr>
      <w:sz w:val="18"/>
      <w:szCs w:val="18"/>
    </w:rPr>
  </w:style>
  <w:style w:type="paragraph" w:styleId="9">
    <w:name w:val="footer"/>
    <w:basedOn w:val="1"/>
    <w:link w:val="21"/>
    <w:semiHidden/>
    <w:unhideWhenUsed/>
    <w:uiPriority w:val="0"/>
    <w:pPr>
      <w:tabs>
        <w:tab w:val="center" w:pos="4153"/>
        <w:tab w:val="right" w:pos="8306"/>
      </w:tabs>
      <w:snapToGrid w:val="0"/>
      <w:jc w:val="left"/>
    </w:pPr>
    <w:rPr>
      <w:sz w:val="18"/>
      <w:szCs w:val="18"/>
    </w:rPr>
  </w:style>
  <w:style w:type="paragraph" w:styleId="10">
    <w:name w:val="header"/>
    <w:basedOn w:val="1"/>
    <w:link w:val="20"/>
    <w:semiHidden/>
    <w:unhideWhenUsed/>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uiPriority w:val="39"/>
  </w:style>
  <w:style w:type="paragraph" w:styleId="12">
    <w:name w:val="toc 2"/>
    <w:basedOn w:val="1"/>
    <w:next w:val="1"/>
    <w:unhideWhenUsed/>
    <w:uiPriority w:val="39"/>
    <w:pPr>
      <w:ind w:left="420" w:leftChars="200"/>
    </w:pPr>
  </w:style>
  <w:style w:type="paragraph" w:styleId="13">
    <w:name w:val="Body Text 2"/>
    <w:basedOn w:val="1"/>
    <w:link w:val="27"/>
    <w:semiHidden/>
    <w:uiPriority w:val="0"/>
    <w:rPr>
      <w:rFonts w:eastAsia="黑体"/>
      <w:b/>
      <w:bCs/>
      <w:spacing w:val="160"/>
      <w:sz w:val="52"/>
    </w:rPr>
  </w:style>
  <w:style w:type="paragraph" w:styleId="14">
    <w:name w:val="Body Text First Indent"/>
    <w:basedOn w:val="6"/>
    <w:link w:val="26"/>
    <w:semiHidden/>
    <w:uiPriority w:val="0"/>
    <w:pPr>
      <w:ind w:firstLine="420" w:firstLineChars="200"/>
    </w:pPr>
  </w:style>
  <w:style w:type="table" w:styleId="16">
    <w:name w:val="Table Grid"/>
    <w:basedOn w:val="15"/>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page number"/>
    <w:basedOn w:val="17"/>
    <w:semiHidden/>
    <w:uiPriority w:val="0"/>
  </w:style>
  <w:style w:type="character" w:styleId="19">
    <w:name w:val="Hyperlink"/>
    <w:basedOn w:val="17"/>
    <w:unhideWhenUsed/>
    <w:uiPriority w:val="99"/>
    <w:rPr>
      <w:color w:val="0000FF" w:themeColor="hyperlink"/>
      <w:u w:val="single"/>
    </w:rPr>
  </w:style>
  <w:style w:type="character" w:customStyle="1" w:styleId="20">
    <w:name w:val="页眉 字符"/>
    <w:basedOn w:val="17"/>
    <w:link w:val="10"/>
    <w:semiHidden/>
    <w:uiPriority w:val="0"/>
    <w:rPr>
      <w:sz w:val="18"/>
      <w:szCs w:val="18"/>
    </w:rPr>
  </w:style>
  <w:style w:type="character" w:customStyle="1" w:styleId="21">
    <w:name w:val="页脚 字符"/>
    <w:basedOn w:val="17"/>
    <w:link w:val="9"/>
    <w:semiHidden/>
    <w:uiPriority w:val="0"/>
    <w:rPr>
      <w:sz w:val="18"/>
      <w:szCs w:val="18"/>
    </w:rPr>
  </w:style>
  <w:style w:type="character" w:customStyle="1" w:styleId="22">
    <w:name w:val="标题 1 字符"/>
    <w:basedOn w:val="17"/>
    <w:link w:val="2"/>
    <w:uiPriority w:val="0"/>
    <w:rPr>
      <w:rFonts w:ascii="宋体" w:hAnsi="Times New Roman" w:eastAsia="宋体" w:cs="Times New Roman"/>
      <w:b/>
      <w:bCs/>
      <w:kern w:val="0"/>
      <w:sz w:val="28"/>
      <w:szCs w:val="28"/>
    </w:rPr>
  </w:style>
  <w:style w:type="character" w:customStyle="1" w:styleId="23">
    <w:name w:val="标题 2 字符"/>
    <w:basedOn w:val="17"/>
    <w:link w:val="3"/>
    <w:uiPriority w:val="0"/>
    <w:rPr>
      <w:rFonts w:ascii="Times New Roman" w:hAnsi="Times New Roman" w:eastAsia="宋体" w:cs="Times New Roman"/>
      <w:kern w:val="0"/>
      <w:sz w:val="24"/>
      <w:szCs w:val="24"/>
    </w:rPr>
  </w:style>
  <w:style w:type="character" w:customStyle="1" w:styleId="24">
    <w:name w:val="标题 3 字符"/>
    <w:basedOn w:val="17"/>
    <w:link w:val="4"/>
    <w:uiPriority w:val="0"/>
    <w:rPr>
      <w:rFonts w:ascii="Times New Roman" w:hAnsi="Times New Roman" w:eastAsia="宋体" w:cs="Times New Roman"/>
      <w:kern w:val="0"/>
      <w:szCs w:val="21"/>
    </w:rPr>
  </w:style>
  <w:style w:type="character" w:customStyle="1" w:styleId="25">
    <w:name w:val="正文文本 字符"/>
    <w:basedOn w:val="17"/>
    <w:link w:val="6"/>
    <w:semiHidden/>
    <w:uiPriority w:val="99"/>
    <w:rPr>
      <w:rFonts w:ascii="Times New Roman" w:hAnsi="Times New Roman" w:eastAsia="宋体" w:cs="Times New Roman"/>
      <w:szCs w:val="24"/>
    </w:rPr>
  </w:style>
  <w:style w:type="character" w:customStyle="1" w:styleId="26">
    <w:name w:val="正文文本首行缩进 字符"/>
    <w:basedOn w:val="25"/>
    <w:link w:val="14"/>
    <w:semiHidden/>
    <w:uiPriority w:val="0"/>
    <w:rPr>
      <w:rFonts w:ascii="Times New Roman" w:hAnsi="Times New Roman" w:eastAsia="宋体" w:cs="Times New Roman"/>
      <w:szCs w:val="24"/>
    </w:rPr>
  </w:style>
  <w:style w:type="character" w:customStyle="1" w:styleId="27">
    <w:name w:val="正文文本 2 字符"/>
    <w:basedOn w:val="17"/>
    <w:link w:val="13"/>
    <w:semiHidden/>
    <w:uiPriority w:val="0"/>
    <w:rPr>
      <w:rFonts w:ascii="Times New Roman" w:hAnsi="Times New Roman" w:eastAsia="黑体" w:cs="Times New Roman"/>
      <w:b/>
      <w:bCs/>
      <w:spacing w:val="160"/>
      <w:sz w:val="52"/>
      <w:szCs w:val="24"/>
    </w:rPr>
  </w:style>
  <w:style w:type="paragraph" w:customStyle="1" w:styleId="28">
    <w:name w:val="缺省文本"/>
    <w:basedOn w:val="1"/>
    <w:uiPriority w:val="0"/>
    <w:pPr>
      <w:autoSpaceDE w:val="0"/>
      <w:autoSpaceDN w:val="0"/>
      <w:adjustRightInd w:val="0"/>
      <w:jc w:val="left"/>
    </w:pPr>
    <w:rPr>
      <w:kern w:val="0"/>
      <w:sz w:val="24"/>
    </w:rPr>
  </w:style>
  <w:style w:type="paragraph" w:customStyle="1" w:styleId="29">
    <w:name w:val="表格文字"/>
    <w:basedOn w:val="1"/>
    <w:uiPriority w:val="0"/>
    <w:pPr>
      <w:autoSpaceDE w:val="0"/>
      <w:autoSpaceDN w:val="0"/>
      <w:adjustRightInd w:val="0"/>
      <w:jc w:val="left"/>
    </w:pPr>
    <w:rPr>
      <w:kern w:val="0"/>
      <w:sz w:val="18"/>
      <w:szCs w:val="18"/>
    </w:rPr>
  </w:style>
  <w:style w:type="character" w:customStyle="1" w:styleId="30">
    <w:name w:val="批注框文本 字符"/>
    <w:basedOn w:val="17"/>
    <w:link w:val="8"/>
    <w:semiHidden/>
    <w:uiPriority w:val="99"/>
    <w:rPr>
      <w:rFonts w:ascii="Times New Roman" w:hAnsi="Times New Roman" w:eastAsia="宋体" w:cs="Times New Roman"/>
      <w:sz w:val="18"/>
      <w:szCs w:val="18"/>
    </w:rPr>
  </w:style>
  <w:style w:type="paragraph" w:styleId="31">
    <w:name w:val="List Paragraph"/>
    <w:basedOn w:val="1"/>
    <w:qFormat/>
    <w:uiPriority w:val="34"/>
    <w:pPr>
      <w:ind w:firstLine="420" w:firstLineChars="200"/>
    </w:pPr>
  </w:style>
  <w:style w:type="paragraph" w:customStyle="1" w:styleId="32">
    <w:name w:val="TOC Heading"/>
    <w:basedOn w:val="2"/>
    <w:next w:val="1"/>
    <w:unhideWhenUsed/>
    <w:qFormat/>
    <w:uiPriority w:val="39"/>
    <w:pPr>
      <w:keepNext/>
      <w:keepLines/>
      <w:widowControl/>
      <w:autoSpaceDE/>
      <w:autoSpaceDN/>
      <w:adjustRightInd/>
      <w:spacing w:before="240" w:line="259" w:lineRule="auto"/>
      <w:outlineLvl w:val="9"/>
    </w:pPr>
    <w:rPr>
      <w:rFonts w:asciiTheme="majorHAnsi" w:hAnsiTheme="majorHAnsi" w:eastAsiaTheme="majorEastAsia" w:cstheme="majorBidi"/>
      <w:b w:val="0"/>
      <w:bCs w:val="0"/>
      <w:color w:val="366091" w:themeColor="accent1" w:themeShade="BF"/>
      <w:sz w:val="32"/>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1" Type="http://schemas.microsoft.com/office/2011/relationships/people" Target="people.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5.emf"/><Relationship Id="rId15" Type="http://schemas.openxmlformats.org/officeDocument/2006/relationships/oleObject" Target="embeddings/oleObject2.bin"/><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wmf"/><Relationship Id="rId11" Type="http://schemas.openxmlformats.org/officeDocument/2006/relationships/oleObject" Target="embeddings/oleObject1.bin"/><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4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D8D830B-149F-4499-9866-6D869AA986C9}">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11</Pages>
  <Words>884</Words>
  <Characters>5044</Characters>
  <Lines>42</Lines>
  <Paragraphs>11</Paragraphs>
  <TotalTime>331</TotalTime>
  <ScaleCrop>false</ScaleCrop>
  <LinksUpToDate>false</LinksUpToDate>
  <CharactersWithSpaces>5917</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2018-04-23T13:11:00Z</dcterms:created>
  <dc:creator>微软用户</dc:creator>
  <cp:lastModifiedBy>even</cp:lastModifiedBy>
  <dcterms:modified xsi:type="dcterms:W3CDTF">2020-12-07T15:49:43Z</dcterms:modified>
  <cp:revision>132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